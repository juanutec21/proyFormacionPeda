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24C" w:rsidRPr="0066624C" w:rsidRDefault="0066624C" w:rsidP="00666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6624C">
        <w:rPr>
          <w:rFonts w:ascii="Times New Roman" w:eastAsia="Times New Roman" w:hAnsi="Times New Roman" w:cs="Times New Roman"/>
          <w:b/>
          <w:bCs/>
          <w:kern w:val="36"/>
          <w:sz w:val="48"/>
          <w:szCs w:val="48"/>
          <w:lang w:eastAsia="es-ES"/>
        </w:rPr>
        <w:fldChar w:fldCharType="begin"/>
      </w:r>
      <w:r w:rsidRPr="0066624C">
        <w:rPr>
          <w:rFonts w:ascii="Times New Roman" w:eastAsia="Times New Roman" w:hAnsi="Times New Roman" w:cs="Times New Roman"/>
          <w:b/>
          <w:bCs/>
          <w:kern w:val="36"/>
          <w:sz w:val="48"/>
          <w:szCs w:val="48"/>
          <w:lang w:eastAsia="es-ES"/>
        </w:rPr>
        <w:instrText xml:space="preserve"> HYPERLINK "http://educaven.blogia.com" </w:instrText>
      </w:r>
      <w:r w:rsidRPr="0066624C">
        <w:rPr>
          <w:rFonts w:ascii="Times New Roman" w:eastAsia="Times New Roman" w:hAnsi="Times New Roman" w:cs="Times New Roman"/>
          <w:b/>
          <w:bCs/>
          <w:kern w:val="36"/>
          <w:sz w:val="48"/>
          <w:szCs w:val="48"/>
          <w:lang w:eastAsia="es-ES"/>
        </w:rPr>
        <w:fldChar w:fldCharType="separate"/>
      </w:r>
      <w:r w:rsidRPr="0066624C">
        <w:rPr>
          <w:rFonts w:ascii="Times New Roman" w:eastAsia="Times New Roman" w:hAnsi="Times New Roman" w:cs="Times New Roman"/>
          <w:b/>
          <w:bCs/>
          <w:color w:val="0000FF"/>
          <w:kern w:val="36"/>
          <w:sz w:val="48"/>
          <w:szCs w:val="48"/>
          <w:u w:val="single"/>
          <w:lang w:eastAsia="es-ES"/>
        </w:rPr>
        <w:t>ENSEÑANZA - APRENDIZAJE</w:t>
      </w:r>
      <w:r w:rsidRPr="0066624C">
        <w:rPr>
          <w:rFonts w:ascii="Times New Roman" w:eastAsia="Times New Roman" w:hAnsi="Times New Roman" w:cs="Times New Roman"/>
          <w:b/>
          <w:bCs/>
          <w:kern w:val="36"/>
          <w:sz w:val="48"/>
          <w:szCs w:val="48"/>
          <w:lang w:eastAsia="es-ES"/>
        </w:rPr>
        <w:fldChar w:fldCharType="end"/>
      </w:r>
    </w:p>
    <w:p w:rsidR="0066624C" w:rsidRPr="0066624C" w:rsidRDefault="0066624C" w:rsidP="0066624C">
      <w:pPr>
        <w:spacing w:after="0" w:line="240" w:lineRule="auto"/>
        <w:rPr>
          <w:rFonts w:ascii="Times New Roman" w:eastAsia="Times New Roman" w:hAnsi="Times New Roman" w:cs="Times New Roman"/>
          <w:sz w:val="24"/>
          <w:szCs w:val="24"/>
          <w:lang w:eastAsia="es-ES"/>
        </w:rPr>
      </w:pPr>
    </w:p>
    <w:p w:rsidR="0066624C" w:rsidRPr="0066624C" w:rsidRDefault="0066624C" w:rsidP="0066624C">
      <w:pPr>
        <w:spacing w:before="100" w:beforeAutospacing="1" w:after="100" w:afterAutospacing="1" w:line="240" w:lineRule="auto"/>
        <w:outlineLvl w:val="1"/>
        <w:rPr>
          <w:ins w:id="0" w:author="Unknown"/>
          <w:rFonts w:ascii="Times New Roman" w:eastAsia="Times New Roman" w:hAnsi="Times New Roman" w:cs="Times New Roman"/>
          <w:b/>
          <w:bCs/>
          <w:sz w:val="36"/>
          <w:szCs w:val="36"/>
          <w:lang w:eastAsia="es-ES"/>
        </w:rPr>
      </w:pPr>
      <w:ins w:id="1" w:author="Unknown">
        <w:r w:rsidRPr="0066624C">
          <w:rPr>
            <w:rFonts w:ascii="Times New Roman" w:eastAsia="Times New Roman" w:hAnsi="Times New Roman" w:cs="Times New Roman"/>
            <w:b/>
            <w:bCs/>
            <w:sz w:val="36"/>
            <w:szCs w:val="36"/>
            <w:lang w:eastAsia="es-ES"/>
          </w:rPr>
          <w:fldChar w:fldCharType="begin"/>
        </w:r>
        <w:r w:rsidRPr="0066624C">
          <w:rPr>
            <w:rFonts w:ascii="Times New Roman" w:eastAsia="Times New Roman" w:hAnsi="Times New Roman" w:cs="Times New Roman"/>
            <w:b/>
            <w:bCs/>
            <w:sz w:val="36"/>
            <w:szCs w:val="36"/>
            <w:lang w:eastAsia="es-ES"/>
          </w:rPr>
          <w:instrText xml:space="preserve"> HYPERLINK "http://educaven.blogia.com/2009/081401-universidad-nacional-experimental-romulo-gallegos-decanato-de-postgrado-doctorad.php" </w:instrText>
        </w:r>
        <w:r w:rsidRPr="0066624C">
          <w:rPr>
            <w:rFonts w:ascii="Times New Roman" w:eastAsia="Times New Roman" w:hAnsi="Times New Roman" w:cs="Times New Roman"/>
            <w:b/>
            <w:bCs/>
            <w:sz w:val="36"/>
            <w:szCs w:val="36"/>
            <w:lang w:eastAsia="es-ES"/>
          </w:rPr>
          <w:fldChar w:fldCharType="separate"/>
        </w:r>
        <w:r w:rsidRPr="0066624C">
          <w:rPr>
            <w:rFonts w:ascii="Times New Roman" w:eastAsia="Times New Roman" w:hAnsi="Times New Roman" w:cs="Times New Roman"/>
            <w:b/>
            <w:bCs/>
            <w:color w:val="0000FF"/>
            <w:sz w:val="36"/>
            <w:szCs w:val="36"/>
            <w:u w:val="single"/>
            <w:lang w:eastAsia="es-ES"/>
          </w:rPr>
          <w:t>Universidad Nacional Experimental "Rómulo Gallegos" Decanato de Postgrado Doctorado en Ciencias de la Educación Aportes Filosóficos y la Producción Doctoral</w:t>
        </w:r>
        <w:r w:rsidRPr="0066624C">
          <w:rPr>
            <w:rFonts w:ascii="Times New Roman" w:eastAsia="Times New Roman" w:hAnsi="Times New Roman" w:cs="Times New Roman"/>
            <w:b/>
            <w:bCs/>
            <w:sz w:val="36"/>
            <w:szCs w:val="36"/>
            <w:lang w:eastAsia="es-ES"/>
          </w:rPr>
          <w:fldChar w:fldCharType="end"/>
        </w:r>
      </w:ins>
    </w:p>
    <w:p w:rsidR="0066624C" w:rsidRPr="0066624C" w:rsidRDefault="0066624C" w:rsidP="0066624C">
      <w:pPr>
        <w:spacing w:after="0" w:line="240" w:lineRule="auto"/>
        <w:rPr>
          <w:ins w:id="2" w:author="Unknown"/>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28825" cy="466725"/>
            <wp:effectExtent l="19050" t="0" r="9525" b="0"/>
            <wp:docPr id="1" name="Imagen 1" descr="20090814104558-imag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90814104558-imagen12.png"/>
                    <pic:cNvPicPr>
                      <a:picLocks noChangeAspect="1" noChangeArrowheads="1"/>
                    </pic:cNvPicPr>
                  </pic:nvPicPr>
                  <pic:blipFill>
                    <a:blip r:embed="rId5"/>
                    <a:srcRect/>
                    <a:stretch>
                      <a:fillRect/>
                    </a:stretch>
                  </pic:blipFill>
                  <pic:spPr bwMode="auto">
                    <a:xfrm>
                      <a:off x="0" y="0"/>
                      <a:ext cx="2028825" cy="466725"/>
                    </a:xfrm>
                    <a:prstGeom prst="rect">
                      <a:avLst/>
                    </a:prstGeom>
                    <a:noFill/>
                    <a:ln w="9525">
                      <a:noFill/>
                      <a:miter lim="800000"/>
                      <a:headEnd/>
                      <a:tailEnd/>
                    </a:ln>
                  </pic:spPr>
                </pic:pic>
              </a:graphicData>
            </a:graphic>
          </wp:inline>
        </w:drawing>
      </w:r>
    </w:p>
    <w:p w:rsidR="0066624C" w:rsidRPr="0066624C" w:rsidRDefault="0066624C" w:rsidP="0066624C">
      <w:pPr>
        <w:spacing w:before="100" w:beforeAutospacing="1" w:after="100" w:afterAutospacing="1" w:line="240" w:lineRule="auto"/>
        <w:rPr>
          <w:ins w:id="3" w:author="Unknown"/>
          <w:rFonts w:ascii="Times New Roman" w:eastAsia="Times New Roman" w:hAnsi="Times New Roman" w:cs="Times New Roman"/>
          <w:sz w:val="24"/>
          <w:szCs w:val="24"/>
          <w:lang w:eastAsia="es-ES"/>
        </w:rPr>
      </w:pPr>
      <w:ins w:id="4" w:author="Unknown">
        <w:r w:rsidRPr="0066624C">
          <w:rPr>
            <w:rFonts w:ascii="Times New Roman" w:eastAsia="Times New Roman" w:hAnsi="Times New Roman" w:cs="Times New Roman"/>
            <w:sz w:val="24"/>
            <w:szCs w:val="24"/>
            <w:lang w:eastAsia="es-ES"/>
          </w:rPr>
          <w:t xml:space="preserve">Etiquetas: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"http://blogsearch.google.com/blogsearch?hl=es&amp;ie=UTF-8&amp;q=site%3A.blogia.com+Facilitadora&amp;btnG=Buscar+blogs&amp;lr="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FF"/>
            <w:sz w:val="24"/>
            <w:szCs w:val="24"/>
            <w:u w:val="single"/>
            <w:lang w:eastAsia="es-ES"/>
          </w:rPr>
          <w:t>Facilitadora</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"http://blogsearch.google.com/blogsearch?hl=es&amp;ie=UTF-8&amp;q=site%3A.blogia.com+SusanaGomez.&amp;btnG=Buscar+blogs&amp;lr="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SusanaGomez</w:t>
        </w:r>
        <w:proofErr w:type="spellEnd"/>
        <w:r w:rsidRPr="0066624C">
          <w:rPr>
            <w:rFonts w:ascii="Times New Roman" w:eastAsia="Times New Roman" w:hAnsi="Times New Roman" w:cs="Times New Roman"/>
            <w:color w:val="0000FF"/>
            <w:sz w:val="24"/>
            <w:szCs w:val="24"/>
            <w:u w:val="single"/>
            <w:lang w:eastAsia="es-ES"/>
          </w:rPr>
          <w:t>.</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"http://blogsearch.google.com/blogsearch?hl=es&amp;ie=UTF-8&amp;q=site%3A.blogia.com+Doctorandos:AlvaroAcosta.&amp;btnG=Buscar+blogs&amp;lr="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Doctorandos:AlvaroAcosta</w:t>
        </w:r>
        <w:proofErr w:type="spellEnd"/>
        <w:r w:rsidRPr="0066624C">
          <w:rPr>
            <w:rFonts w:ascii="Times New Roman" w:eastAsia="Times New Roman" w:hAnsi="Times New Roman" w:cs="Times New Roman"/>
            <w:color w:val="0000FF"/>
            <w:sz w:val="24"/>
            <w:szCs w:val="24"/>
            <w:u w:val="single"/>
            <w:lang w:eastAsia="es-ES"/>
          </w:rPr>
          <w:t>.</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"http://blogsearch.google.com/blogsearch?hl=es&amp;ie=UTF-8&amp;q=site%3A.blogia.com+DionisiaDublin.&amp;btnG=Buscar+blogs&amp;lr="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DionisiaDublin</w:t>
        </w:r>
        <w:proofErr w:type="spellEnd"/>
        <w:r w:rsidRPr="0066624C">
          <w:rPr>
            <w:rFonts w:ascii="Times New Roman" w:eastAsia="Times New Roman" w:hAnsi="Times New Roman" w:cs="Times New Roman"/>
            <w:color w:val="0000FF"/>
            <w:sz w:val="24"/>
            <w:szCs w:val="24"/>
            <w:u w:val="single"/>
            <w:lang w:eastAsia="es-ES"/>
          </w:rPr>
          <w:t>.</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"http://blogsearch.google.com/blogsearch?hl=es&amp;ie=UTF-8&amp;q=site%3A.blogia.com+AnaLizardi.&amp;btnG=Buscar+blogs&amp;lr="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AnaLizardi</w:t>
        </w:r>
        <w:proofErr w:type="spellEnd"/>
        <w:r w:rsidRPr="0066624C">
          <w:rPr>
            <w:rFonts w:ascii="Times New Roman" w:eastAsia="Times New Roman" w:hAnsi="Times New Roman" w:cs="Times New Roman"/>
            <w:color w:val="0000FF"/>
            <w:sz w:val="24"/>
            <w:szCs w:val="24"/>
            <w:u w:val="single"/>
            <w:lang w:eastAsia="es-ES"/>
          </w:rPr>
          <w:t>.</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"http://blogsearch.google.com/blogsearch?hl=es&amp;ie=UTF-8&amp;q=site%3A.blogia.com+YelisAlzualde.AnaRodriguez.&amp;btnG=Buscar+blogs&amp;lr="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YelisAlzualde.AnaRodriguez</w:t>
        </w:r>
        <w:proofErr w:type="spellEnd"/>
        <w:r w:rsidRPr="0066624C">
          <w:rPr>
            <w:rFonts w:ascii="Times New Roman" w:eastAsia="Times New Roman" w:hAnsi="Times New Roman" w:cs="Times New Roman"/>
            <w:color w:val="0000FF"/>
            <w:sz w:val="24"/>
            <w:szCs w:val="24"/>
            <w:u w:val="single"/>
            <w:lang w:eastAsia="es-ES"/>
          </w:rPr>
          <w:t>.</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"http://blogsearch.google.com/blogsearch?hl=es&amp;ie=UTF-8&amp;q=site%3A.blogia.com+MigdaliaBotello&amp;btnG=Buscar+blogs&amp;lr="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MigdaliaBotello</w:t>
        </w:r>
        <w:proofErr w:type="spellEnd"/>
        <w:r w:rsidRPr="0066624C">
          <w:rPr>
            <w:rFonts w:ascii="Times New Roman" w:eastAsia="Times New Roman" w:hAnsi="Times New Roman" w:cs="Times New Roman"/>
            <w:sz w:val="24"/>
            <w:szCs w:val="24"/>
            <w:lang w:eastAsia="es-ES"/>
          </w:rPr>
          <w:fldChar w:fldCharType="end"/>
        </w:r>
      </w:ins>
    </w:p>
    <w:p w:rsidR="0066624C" w:rsidRPr="0066624C" w:rsidRDefault="0066624C" w:rsidP="0066624C">
      <w:pPr>
        <w:spacing w:after="0" w:line="240" w:lineRule="auto"/>
        <w:rPr>
          <w:ins w:id="5" w:author="Unknown"/>
          <w:rFonts w:ascii="Times New Roman" w:eastAsia="Times New Roman" w:hAnsi="Times New Roman" w:cs="Times New Roman"/>
          <w:sz w:val="24"/>
          <w:szCs w:val="24"/>
          <w:lang w:eastAsia="es-ES"/>
        </w:rPr>
      </w:pPr>
      <w:ins w:id="6" w:author="Unknown">
        <w:r w:rsidRPr="0066624C">
          <w:rPr>
            <w:rFonts w:ascii="Times New Roman" w:eastAsia="Times New Roman" w:hAnsi="Times New Roman" w:cs="Times New Roman"/>
            <w:sz w:val="24"/>
            <w:szCs w:val="24"/>
            <w:lang w:eastAsia="es-ES"/>
          </w:rPr>
          <w:t xml:space="preserve">Viernes, 14 de Agosto de 2009 03:46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"http://http:/educaven.blogia.com/acercade"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educaven</w:t>
        </w:r>
        <w:proofErr w:type="spellEnd"/>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"http://educaven.blogia.com/2009/081401-universidad-nacional-experimental-romulo-gallegos-decanato-de-postgrado-doctorad.php"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FF"/>
            <w:sz w:val="24"/>
            <w:szCs w:val="24"/>
            <w:u w:val="single"/>
            <w:lang w:eastAsia="es-ES"/>
          </w:rPr>
          <w:t>Enlace permanente</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proofErr w:type="gramStart"/>
        <w:r w:rsidRPr="0066624C">
          <w:rPr>
            <w:rFonts w:ascii="Times New Roman" w:eastAsia="Times New Roman" w:hAnsi="Times New Roman" w:cs="Times New Roman"/>
            <w:sz w:val="24"/>
            <w:szCs w:val="24"/>
            <w:lang w:eastAsia="es-ES"/>
          </w:rPr>
          <w:t>sin</w:t>
        </w:r>
        <w:proofErr w:type="gramEnd"/>
        <w:r w:rsidRPr="0066624C">
          <w:rPr>
            <w:rFonts w:ascii="Times New Roman" w:eastAsia="Times New Roman" w:hAnsi="Times New Roman" w:cs="Times New Roman"/>
            <w:sz w:val="24"/>
            <w:szCs w:val="24"/>
            <w:lang w:eastAsia="es-ES"/>
          </w:rPr>
          <w:t xml:space="preserve"> tema No hay comentarios.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"http://educaven.blogia.com/2009/081401-universidad-nacional-experimental-romulo-gallegos-decanato-de-postgrado-doctorad.php" \l "comentarios"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FF"/>
            <w:sz w:val="24"/>
            <w:szCs w:val="24"/>
            <w:u w:val="single"/>
            <w:lang w:eastAsia="es-ES"/>
          </w:rPr>
          <w:t>Comentar</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w:t>
        </w:r>
      </w:ins>
    </w:p>
    <w:p w:rsidR="0066624C" w:rsidRPr="0066624C" w:rsidRDefault="0066624C" w:rsidP="0066624C">
      <w:pPr>
        <w:spacing w:before="100" w:beforeAutospacing="1" w:after="100" w:afterAutospacing="1" w:line="240" w:lineRule="auto"/>
        <w:outlineLvl w:val="1"/>
        <w:rPr>
          <w:ins w:id="7" w:author="Unknown"/>
          <w:rFonts w:ascii="Times New Roman" w:eastAsia="Times New Roman" w:hAnsi="Times New Roman" w:cs="Times New Roman"/>
          <w:b/>
          <w:bCs/>
          <w:sz w:val="36"/>
          <w:szCs w:val="36"/>
          <w:lang w:eastAsia="es-ES"/>
        </w:rPr>
      </w:pPr>
      <w:ins w:id="8" w:author="Unknown">
        <w:r w:rsidRPr="0066624C">
          <w:rPr>
            <w:rFonts w:ascii="Times New Roman" w:eastAsia="Times New Roman" w:hAnsi="Times New Roman" w:cs="Times New Roman"/>
            <w:b/>
            <w:bCs/>
            <w:sz w:val="36"/>
            <w:szCs w:val="36"/>
            <w:lang w:eastAsia="es-ES"/>
          </w:rPr>
          <w:fldChar w:fldCharType="begin"/>
        </w:r>
        <w:r w:rsidRPr="0066624C">
          <w:rPr>
            <w:rFonts w:ascii="Times New Roman" w:eastAsia="Times New Roman" w:hAnsi="Times New Roman" w:cs="Times New Roman"/>
            <w:b/>
            <w:bCs/>
            <w:sz w:val="36"/>
            <w:szCs w:val="36"/>
            <w:lang w:eastAsia="es-ES"/>
          </w:rPr>
          <w:instrText xml:space="preserve"> HYPERLINK "http://educaven.blogia.com/2009/081301-rol-de-la-familia-en-el-proceso-educativo-formal.php" </w:instrText>
        </w:r>
        <w:r w:rsidRPr="0066624C">
          <w:rPr>
            <w:rFonts w:ascii="Times New Roman" w:eastAsia="Times New Roman" w:hAnsi="Times New Roman" w:cs="Times New Roman"/>
            <w:b/>
            <w:bCs/>
            <w:sz w:val="36"/>
            <w:szCs w:val="36"/>
            <w:lang w:eastAsia="es-ES"/>
          </w:rPr>
          <w:fldChar w:fldCharType="separate"/>
        </w:r>
        <w:r w:rsidRPr="0066624C">
          <w:rPr>
            <w:rFonts w:ascii="Times New Roman" w:eastAsia="Times New Roman" w:hAnsi="Times New Roman" w:cs="Times New Roman"/>
            <w:b/>
            <w:bCs/>
            <w:color w:val="0000FF"/>
            <w:sz w:val="36"/>
            <w:szCs w:val="36"/>
            <w:u w:val="single"/>
            <w:lang w:eastAsia="es-ES"/>
          </w:rPr>
          <w:t>Rol de la Familia en el Proceso Educativo Formal</w:t>
        </w:r>
        <w:r w:rsidRPr="0066624C">
          <w:rPr>
            <w:rFonts w:ascii="Times New Roman" w:eastAsia="Times New Roman" w:hAnsi="Times New Roman" w:cs="Times New Roman"/>
            <w:b/>
            <w:bCs/>
            <w:sz w:val="36"/>
            <w:szCs w:val="36"/>
            <w:lang w:eastAsia="es-ES"/>
          </w:rPr>
          <w:fldChar w:fldCharType="end"/>
        </w:r>
      </w:ins>
    </w:p>
    <w:p w:rsidR="0066624C" w:rsidRPr="0066624C" w:rsidRDefault="0066624C" w:rsidP="0066624C">
      <w:pPr>
        <w:spacing w:after="0" w:line="240" w:lineRule="auto"/>
        <w:rPr>
          <w:ins w:id="9" w:author="Unknown"/>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95500" cy="1476375"/>
            <wp:effectExtent l="19050" t="0" r="0" b="0"/>
            <wp:docPr id="2" name="Imagen 2" descr="20090814011909-1gregory-colbert-escr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90814011909-1gregory-colbert-escritorio.jpg"/>
                    <pic:cNvPicPr>
                      <a:picLocks noChangeAspect="1" noChangeArrowheads="1"/>
                    </pic:cNvPicPr>
                  </pic:nvPicPr>
                  <pic:blipFill>
                    <a:blip r:embed="rId6"/>
                    <a:srcRect/>
                    <a:stretch>
                      <a:fillRect/>
                    </a:stretch>
                  </pic:blipFill>
                  <pic:spPr bwMode="auto">
                    <a:xfrm>
                      <a:off x="0" y="0"/>
                      <a:ext cx="2095500" cy="1476375"/>
                    </a:xfrm>
                    <a:prstGeom prst="rect">
                      <a:avLst/>
                    </a:prstGeom>
                    <a:noFill/>
                    <a:ln w="9525">
                      <a:noFill/>
                      <a:miter lim="800000"/>
                      <a:headEnd/>
                      <a:tailEnd/>
                    </a:ln>
                  </pic:spPr>
                </pic:pic>
              </a:graphicData>
            </a:graphic>
          </wp:inline>
        </w:drawing>
      </w:r>
    </w:p>
    <w:p w:rsidR="0066624C" w:rsidRPr="0066624C" w:rsidRDefault="0066624C" w:rsidP="0066624C">
      <w:pPr>
        <w:spacing w:before="100" w:beforeAutospacing="1" w:after="100" w:afterAutospacing="1" w:line="240" w:lineRule="auto"/>
        <w:ind w:firstLine="708"/>
        <w:jc w:val="both"/>
        <w:rPr>
          <w:ins w:id="10" w:author="Unknown"/>
          <w:rFonts w:ascii="Times New Roman" w:eastAsia="Times New Roman" w:hAnsi="Times New Roman" w:cs="Times New Roman"/>
          <w:sz w:val="24"/>
          <w:szCs w:val="24"/>
          <w:lang w:eastAsia="es-ES"/>
        </w:rPr>
      </w:pPr>
      <w:ins w:id="11" w:author="Unknown">
        <w:r w:rsidRPr="0066624C">
          <w:rPr>
            <w:rFonts w:ascii="Times New Roman" w:eastAsia="Times New Roman" w:hAnsi="Times New Roman" w:cs="Times New Roman"/>
            <w:sz w:val="24"/>
            <w:szCs w:val="24"/>
            <w:lang w:eastAsia="es-ES"/>
          </w:rPr>
          <w:t xml:space="preserve">El protagonismo de la familia y el papel que la misma juega en la educación formal como colaboradora principal de la institución, y teniendo en cuenta que la escuela exige una renovación y una reforma en educadores, con un replanteo profundo de la relación educador –educando. </w:t>
        </w:r>
      </w:ins>
    </w:p>
    <w:p w:rsidR="0066624C" w:rsidRPr="0066624C" w:rsidRDefault="0066624C" w:rsidP="0066624C">
      <w:pPr>
        <w:spacing w:before="100" w:beforeAutospacing="1" w:after="100" w:afterAutospacing="1" w:line="240" w:lineRule="auto"/>
        <w:ind w:firstLine="708"/>
        <w:jc w:val="both"/>
        <w:rPr>
          <w:ins w:id="12" w:author="Unknown"/>
          <w:rFonts w:ascii="Times New Roman" w:eastAsia="Times New Roman" w:hAnsi="Times New Roman" w:cs="Times New Roman"/>
          <w:sz w:val="24"/>
          <w:szCs w:val="24"/>
          <w:lang w:eastAsia="es-ES"/>
        </w:rPr>
      </w:pPr>
      <w:ins w:id="13" w:author="Unknown">
        <w:r w:rsidRPr="0066624C">
          <w:rPr>
            <w:rFonts w:ascii="Times New Roman" w:eastAsia="Times New Roman" w:hAnsi="Times New Roman" w:cs="Times New Roman"/>
            <w:sz w:val="24"/>
            <w:szCs w:val="24"/>
            <w:lang w:eastAsia="es-ES"/>
          </w:rPr>
          <w:t xml:space="preserve">Partiendo de la base de considerar al hombre como ser social, socializante y </w:t>
        </w:r>
        <w:proofErr w:type="spellStart"/>
        <w:r w:rsidRPr="0066624C">
          <w:rPr>
            <w:rFonts w:ascii="Times New Roman" w:eastAsia="Times New Roman" w:hAnsi="Times New Roman" w:cs="Times New Roman"/>
            <w:sz w:val="24"/>
            <w:szCs w:val="24"/>
            <w:lang w:eastAsia="es-ES"/>
          </w:rPr>
          <w:t>socializable</w:t>
        </w:r>
        <w:proofErr w:type="spellEnd"/>
        <w:r w:rsidRPr="0066624C">
          <w:rPr>
            <w:rFonts w:ascii="Times New Roman" w:eastAsia="Times New Roman" w:hAnsi="Times New Roman" w:cs="Times New Roman"/>
            <w:sz w:val="24"/>
            <w:szCs w:val="24"/>
            <w:lang w:eastAsia="es-ES"/>
          </w:rPr>
          <w:t>, constructor de su proyecto de vida, hacedor de la sociedad (normas, valores, costumbres) y garante de la defensa del medio ambiente en que habita, surge el interés de conocer el papel que desarrolla la familia como institución y agente educadora, con relación a otra institución formadora del hombre como es la escuela, determinar vinculaciones, circuitos de comunicación, mecanismos de participación, factores endógenos y exógenos que intervienen en la relación y que facilitan estructurar en el niño una coherencia entre pautas culturales, normas, valores costumbres transmitidas por ambas vertientes. Interacción y retroalimentación de los agentes educadores (familia- escuela), para la formación de sujetos con ejercicio de su ciudadanía.</w:t>
        </w:r>
      </w:ins>
    </w:p>
    <w:p w:rsidR="0066624C" w:rsidRPr="0066624C" w:rsidRDefault="0066624C" w:rsidP="0066624C">
      <w:pPr>
        <w:spacing w:before="100" w:beforeAutospacing="1" w:after="100" w:afterAutospacing="1" w:line="240" w:lineRule="auto"/>
        <w:ind w:firstLine="708"/>
        <w:jc w:val="both"/>
        <w:rPr>
          <w:ins w:id="14" w:author="Unknown"/>
          <w:rFonts w:ascii="Times New Roman" w:eastAsia="Times New Roman" w:hAnsi="Times New Roman" w:cs="Times New Roman"/>
          <w:sz w:val="24"/>
          <w:szCs w:val="24"/>
          <w:lang w:eastAsia="es-ES"/>
        </w:rPr>
      </w:pPr>
      <w:ins w:id="15" w:author="Unknown">
        <w:r w:rsidRPr="0066624C">
          <w:rPr>
            <w:rFonts w:ascii="Times New Roman" w:eastAsia="Times New Roman" w:hAnsi="Times New Roman" w:cs="Times New Roman"/>
            <w:sz w:val="24"/>
            <w:szCs w:val="24"/>
            <w:lang w:eastAsia="es-ES"/>
          </w:rPr>
          <w:t xml:space="preserve">Los aportes de diversas teorías psicológicas que participan de muchos principios comunes. Desarrollando como un ser autónomo, moral, social e intelectual. Este proceso de </w:t>
        </w:r>
        <w:r w:rsidRPr="0066624C">
          <w:rPr>
            <w:rFonts w:ascii="Times New Roman" w:eastAsia="Times New Roman" w:hAnsi="Times New Roman" w:cs="Times New Roman"/>
            <w:sz w:val="24"/>
            <w:szCs w:val="24"/>
            <w:lang w:eastAsia="es-ES"/>
          </w:rPr>
          <w:lastRenderedPageBreak/>
          <w:t xml:space="preserve">interacción de los seres humanos con su entorno va a estar mediatizado, desde que nace, por la cultura; y esta mediación va a permitir, tal como lo afirma </w:t>
        </w:r>
        <w:proofErr w:type="spellStart"/>
        <w:r w:rsidRPr="0066624C">
          <w:rPr>
            <w:rFonts w:ascii="Times New Roman" w:eastAsia="Times New Roman" w:hAnsi="Times New Roman" w:cs="Times New Roman"/>
            <w:sz w:val="24"/>
            <w:szCs w:val="24"/>
            <w:lang w:eastAsia="es-ES"/>
          </w:rPr>
          <w:t>Vygotski</w:t>
        </w:r>
        <w:proofErr w:type="spellEnd"/>
        <w:r w:rsidRPr="0066624C">
          <w:rPr>
            <w:rFonts w:ascii="Times New Roman" w:eastAsia="Times New Roman" w:hAnsi="Times New Roman" w:cs="Times New Roman"/>
            <w:sz w:val="24"/>
            <w:szCs w:val="24"/>
            <w:lang w:eastAsia="es-ES"/>
          </w:rPr>
          <w:t xml:space="preserve">, el desarrollo de los procesos psicológicos superiores que caracterizan la especie: Pensamiento,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"http://www.monografias.com/trabajos13/memor/memor.shtml"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00"/>
            <w:sz w:val="24"/>
            <w:szCs w:val="24"/>
            <w:u w:val="single"/>
            <w:lang w:eastAsia="es-ES"/>
          </w:rPr>
          <w:t>Memoria</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Lenguaje, Anticipación del futuro, entre otros. El alumno, en un determinado momento, tendrá la capacidad de ejecutar tareas, dar respuestas o solucionar problemas por sí mismo, sin ningún tipo de ayuda; ello representa su zona de desarrollo real. Sin embargo, podrá alcanzar con ayuda de un adulto, un compañero o un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"http://www.monografias.com/trabajos14/dinamica-grupos/dinamica-grupos.shtml"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00"/>
            <w:sz w:val="24"/>
            <w:szCs w:val="24"/>
            <w:u w:val="single"/>
            <w:lang w:eastAsia="es-ES"/>
          </w:rPr>
          <w:t>grupo</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de compañeros más avanzados, una serie de conductas que no podría manifestar sin esa ayuda. Este espacio de acción es denominado por </w:t>
        </w:r>
        <w:proofErr w:type="spellStart"/>
        <w:r w:rsidRPr="0066624C">
          <w:rPr>
            <w:rFonts w:ascii="Times New Roman" w:eastAsia="Times New Roman" w:hAnsi="Times New Roman" w:cs="Times New Roman"/>
            <w:sz w:val="24"/>
            <w:szCs w:val="24"/>
            <w:lang w:eastAsia="es-ES"/>
          </w:rPr>
          <w:t>Vygotski</w:t>
        </w:r>
        <w:proofErr w:type="spellEnd"/>
        <w:r w:rsidRPr="0066624C">
          <w:rPr>
            <w:rFonts w:ascii="Times New Roman" w:eastAsia="Times New Roman" w:hAnsi="Times New Roman" w:cs="Times New Roman"/>
            <w:sz w:val="24"/>
            <w:szCs w:val="24"/>
            <w:lang w:eastAsia="es-ES"/>
          </w:rPr>
          <w:t xml:space="preserve"> "Zona de desarrollo próximo potencial.</w:t>
        </w:r>
      </w:ins>
    </w:p>
    <w:p w:rsidR="0066624C" w:rsidRPr="0066624C" w:rsidRDefault="0066624C" w:rsidP="0066624C">
      <w:pPr>
        <w:spacing w:before="100" w:beforeAutospacing="1" w:after="100" w:afterAutospacing="1" w:line="240" w:lineRule="auto"/>
        <w:ind w:firstLine="708"/>
        <w:jc w:val="both"/>
        <w:rPr>
          <w:ins w:id="16" w:author="Unknown"/>
          <w:rFonts w:ascii="Times New Roman" w:eastAsia="Times New Roman" w:hAnsi="Times New Roman" w:cs="Times New Roman"/>
          <w:sz w:val="24"/>
          <w:szCs w:val="24"/>
          <w:lang w:eastAsia="es-ES"/>
        </w:rPr>
      </w:pPr>
      <w:ins w:id="17" w:author="Unknown">
        <w:r w:rsidRPr="0066624C">
          <w:rPr>
            <w:rFonts w:ascii="Times New Roman" w:eastAsia="Times New Roman" w:hAnsi="Times New Roman" w:cs="Times New Roman"/>
            <w:sz w:val="24"/>
            <w:szCs w:val="24"/>
            <w:lang w:eastAsia="es-ES"/>
          </w:rPr>
          <w:t xml:space="preserve">Básicamente el constructivismo postula que toda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"http://www.monografias.com/trabajos7/perde/perde.shtml"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00"/>
            <w:sz w:val="24"/>
            <w:szCs w:val="24"/>
            <w:u w:val="single"/>
            <w:lang w:eastAsia="es-ES"/>
          </w:rPr>
          <w:t>persona</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construye su propio conocimiento, tomando de su ambiente los elementos que su estructura cognoscitiva sea capaz de asimilar. El mismo principio de construcción es válido para el afectivo, es así como, mediante interacciones </w:t>
        </w:r>
        <w:proofErr w:type="gramStart"/>
        <w:r w:rsidRPr="0066624C">
          <w:rPr>
            <w:rFonts w:ascii="Times New Roman" w:eastAsia="Times New Roman" w:hAnsi="Times New Roman" w:cs="Times New Roman"/>
            <w:sz w:val="24"/>
            <w:szCs w:val="24"/>
            <w:lang w:eastAsia="es-ES"/>
          </w:rPr>
          <w:t>constructivistas</w:t>
        </w:r>
        <w:proofErr w:type="gramEnd"/>
        <w:r w:rsidRPr="0066624C">
          <w:rPr>
            <w:rFonts w:ascii="Times New Roman" w:eastAsia="Times New Roman" w:hAnsi="Times New Roman" w:cs="Times New Roman"/>
            <w:sz w:val="24"/>
            <w:szCs w:val="24"/>
            <w:lang w:eastAsia="es-ES"/>
          </w:rPr>
          <w:t xml:space="preserve"> con objetos de su medio, pero sobre todo con otras personas.</w:t>
        </w:r>
      </w:ins>
    </w:p>
    <w:p w:rsidR="0066624C" w:rsidRPr="0066624C" w:rsidRDefault="0066624C" w:rsidP="0066624C">
      <w:pPr>
        <w:spacing w:before="100" w:beforeAutospacing="1" w:after="100" w:afterAutospacing="1" w:line="240" w:lineRule="auto"/>
        <w:ind w:firstLine="708"/>
        <w:jc w:val="both"/>
        <w:rPr>
          <w:ins w:id="18" w:author="Unknown"/>
          <w:rFonts w:ascii="Times New Roman" w:eastAsia="Times New Roman" w:hAnsi="Times New Roman" w:cs="Times New Roman"/>
          <w:sz w:val="24"/>
          <w:szCs w:val="24"/>
          <w:lang w:eastAsia="es-ES"/>
        </w:rPr>
      </w:pPr>
      <w:ins w:id="19" w:author="Unknown">
        <w:r w:rsidRPr="0066624C">
          <w:rPr>
            <w:rFonts w:ascii="Times New Roman" w:eastAsia="Times New Roman" w:hAnsi="Times New Roman" w:cs="Times New Roman"/>
            <w:sz w:val="24"/>
            <w:szCs w:val="24"/>
            <w:lang w:eastAsia="es-ES"/>
          </w:rPr>
          <w:t>Considerando a la educación como elemento esencial que facilita el desarrollo de las potencialidades del sujeto, y a las instituciones familia y escuela como conjunto de fuerzas en permanente interacción, cuya intencionalidad se orienta al desarrollo de las fuerzas que ya están en el sujeto, facilitando o fomentando las cualidades que están en potencia. La educación es una realidad que tiene lugar en todo ser humano y que puede darse sobre la base de los conocimientos que imparte el maestro o quien proporciona el medio físico social. La educación es un problema que incluye innumerables aspectos e interpretaciones que afectan tanto al destino del hombre como a la sociedad y que no pueden realizarse sin la colaboración del propio sujeto.</w:t>
        </w:r>
      </w:ins>
    </w:p>
    <w:p w:rsidR="0066624C" w:rsidRPr="0066624C" w:rsidRDefault="0066624C" w:rsidP="0066624C">
      <w:pPr>
        <w:spacing w:before="100" w:beforeAutospacing="1" w:after="100" w:afterAutospacing="1" w:line="240" w:lineRule="auto"/>
        <w:ind w:firstLine="708"/>
        <w:jc w:val="both"/>
        <w:rPr>
          <w:ins w:id="20" w:author="Unknown"/>
          <w:rFonts w:ascii="Times New Roman" w:eastAsia="Times New Roman" w:hAnsi="Times New Roman" w:cs="Times New Roman"/>
          <w:sz w:val="24"/>
          <w:szCs w:val="24"/>
          <w:lang w:eastAsia="es-ES"/>
        </w:rPr>
      </w:pPr>
      <w:ins w:id="21" w:author="Unknown">
        <w:r w:rsidRPr="0066624C">
          <w:rPr>
            <w:rFonts w:ascii="Times New Roman" w:eastAsia="Times New Roman" w:hAnsi="Times New Roman" w:cs="Times New Roman"/>
            <w:sz w:val="24"/>
            <w:szCs w:val="24"/>
            <w:lang w:eastAsia="es-ES"/>
          </w:rPr>
          <w:t> </w:t>
        </w:r>
      </w:ins>
    </w:p>
    <w:p w:rsidR="0066624C" w:rsidRPr="0066624C" w:rsidRDefault="0066624C" w:rsidP="0066624C">
      <w:pPr>
        <w:shd w:val="clear" w:color="auto" w:fill="FFFFFF"/>
        <w:spacing w:before="100" w:beforeAutospacing="1" w:after="240" w:line="240" w:lineRule="auto"/>
        <w:jc w:val="center"/>
        <w:rPr>
          <w:ins w:id="22" w:author="Unknown"/>
          <w:rFonts w:ascii="Times New Roman" w:eastAsia="Times New Roman" w:hAnsi="Times New Roman" w:cs="Times New Roman"/>
          <w:sz w:val="24"/>
          <w:szCs w:val="24"/>
          <w:lang w:eastAsia="es-ES"/>
        </w:rPr>
      </w:pPr>
      <w:ins w:id="23" w:author="Unknown">
        <w:r w:rsidRPr="0066624C">
          <w:rPr>
            <w:rFonts w:ascii="Times New Roman" w:eastAsia="Times New Roman" w:hAnsi="Times New Roman" w:cs="Times New Roman"/>
            <w:b/>
            <w:bCs/>
            <w:sz w:val="24"/>
            <w:szCs w:val="24"/>
            <w:u w:val="single"/>
            <w:lang w:eastAsia="es-ES"/>
          </w:rPr>
          <w:t>PROYECTO DE APRENDIZAJE</w:t>
        </w:r>
      </w:ins>
    </w:p>
    <w:p w:rsidR="0066624C" w:rsidRPr="0066624C" w:rsidRDefault="0066624C" w:rsidP="0066624C">
      <w:pPr>
        <w:shd w:val="clear" w:color="auto" w:fill="FFFFFF"/>
        <w:spacing w:before="100" w:beforeAutospacing="1" w:after="240" w:line="240" w:lineRule="auto"/>
        <w:rPr>
          <w:ins w:id="24" w:author="Unknown"/>
          <w:rFonts w:ascii="Times New Roman" w:eastAsia="Times New Roman" w:hAnsi="Times New Roman" w:cs="Times New Roman"/>
          <w:sz w:val="24"/>
          <w:szCs w:val="24"/>
          <w:lang w:eastAsia="es-ES"/>
        </w:rPr>
      </w:pPr>
    </w:p>
    <w:p w:rsidR="0066624C" w:rsidRPr="0066624C" w:rsidRDefault="0066624C" w:rsidP="0066624C">
      <w:pPr>
        <w:shd w:val="clear" w:color="auto" w:fill="FFFFFF"/>
        <w:spacing w:before="100" w:beforeAutospacing="1" w:after="240" w:line="240" w:lineRule="auto"/>
        <w:jc w:val="center"/>
        <w:rPr>
          <w:ins w:id="25" w:author="Unknown"/>
          <w:rFonts w:ascii="Times New Roman" w:eastAsia="Times New Roman" w:hAnsi="Times New Roman" w:cs="Times New Roman"/>
          <w:sz w:val="24"/>
          <w:szCs w:val="24"/>
          <w:lang w:eastAsia="es-ES"/>
        </w:rPr>
      </w:pPr>
      <w:ins w:id="26" w:author="Unknown">
        <w:r w:rsidRPr="0066624C">
          <w:rPr>
            <w:rFonts w:ascii="Times New Roman" w:eastAsia="Times New Roman" w:hAnsi="Times New Roman" w:cs="Times New Roman"/>
            <w:b/>
            <w:bCs/>
            <w:sz w:val="24"/>
            <w:szCs w:val="24"/>
            <w:lang w:eastAsia="es-ES"/>
          </w:rPr>
          <w:t>DIAGNOSTICO</w:t>
        </w:r>
      </w:ins>
    </w:p>
    <w:p w:rsidR="0066624C" w:rsidRPr="0066624C" w:rsidRDefault="0066624C" w:rsidP="0066624C">
      <w:pPr>
        <w:shd w:val="clear" w:color="auto" w:fill="FFFFFF"/>
        <w:spacing w:before="100" w:beforeAutospacing="1" w:after="240" w:line="240" w:lineRule="auto"/>
        <w:ind w:firstLine="708"/>
        <w:jc w:val="both"/>
        <w:rPr>
          <w:ins w:id="27" w:author="Unknown"/>
          <w:rFonts w:ascii="Times New Roman" w:eastAsia="Times New Roman" w:hAnsi="Times New Roman" w:cs="Times New Roman"/>
          <w:sz w:val="24"/>
          <w:szCs w:val="24"/>
          <w:lang w:eastAsia="es-ES"/>
        </w:rPr>
      </w:pPr>
      <w:ins w:id="28" w:author="Unknown">
        <w:r w:rsidRPr="0066624C">
          <w:rPr>
            <w:rFonts w:ascii="Times New Roman" w:eastAsia="Times New Roman" w:hAnsi="Times New Roman" w:cs="Times New Roman"/>
            <w:sz w:val="24"/>
            <w:szCs w:val="24"/>
            <w:lang w:eastAsia="es-ES"/>
          </w:rPr>
          <w:t>La familia tiene un papel fundamental en el proceso de enseñanza-aprendizaje de sus hijos, del apoyo que se les brinde depende el éxito que tengan en la escuela. El objetivo común, conseguir la mejor educación para sus hijos e hijas. Debemos cuidar nuestras relaciones y procurar que sea un paso facilitador para consecución de este objetivo, la escuela debe plantearse también en que ámbito además de los estrictamente legales solicitara o aceptara la colaboración de los padres y las madres. Con este refuerzo podremos conseguir una imagen mejor, una consideración social mejor y establecer las bases para una buena relación que facilite el aprovechamiento de los recursos que las madres y los padres individualmente o como asociación pueda aportar.</w:t>
        </w:r>
      </w:ins>
    </w:p>
    <w:p w:rsidR="0066624C" w:rsidRPr="0066624C" w:rsidRDefault="0066624C" w:rsidP="0066624C">
      <w:pPr>
        <w:shd w:val="clear" w:color="auto" w:fill="FFFFFF"/>
        <w:spacing w:before="100" w:beforeAutospacing="1" w:after="240" w:line="240" w:lineRule="auto"/>
        <w:ind w:firstLine="708"/>
        <w:jc w:val="both"/>
        <w:rPr>
          <w:ins w:id="29" w:author="Unknown"/>
          <w:rFonts w:ascii="Times New Roman" w:eastAsia="Times New Roman" w:hAnsi="Times New Roman" w:cs="Times New Roman"/>
          <w:sz w:val="24"/>
          <w:szCs w:val="24"/>
          <w:lang w:eastAsia="es-ES"/>
        </w:rPr>
      </w:pPr>
      <w:ins w:id="30" w:author="Unknown">
        <w:r w:rsidRPr="0066624C">
          <w:rPr>
            <w:rFonts w:ascii="Times New Roman" w:eastAsia="Times New Roman" w:hAnsi="Times New Roman" w:cs="Times New Roman"/>
            <w:sz w:val="24"/>
            <w:szCs w:val="24"/>
            <w:lang w:eastAsia="es-ES"/>
          </w:rPr>
          <w:t>La educación es un medio de mejoramiento integral de la personalidad de todo individuo, y la familia es unas de las instituciones encargadas de ello; ya que la educación comienza por el hogar es allí donde se inculcan y adquieren valores ético, morales, religiosos que contribuyen a la formación integral del individuo. La familia es la guía y modelo de conducta ante los hijos.</w:t>
        </w:r>
      </w:ins>
    </w:p>
    <w:p w:rsidR="0066624C" w:rsidRPr="0066624C" w:rsidRDefault="0066624C" w:rsidP="0066624C">
      <w:pPr>
        <w:shd w:val="clear" w:color="auto" w:fill="FFFFFF"/>
        <w:spacing w:before="100" w:beforeAutospacing="1" w:after="240" w:line="240" w:lineRule="auto"/>
        <w:ind w:firstLine="708"/>
        <w:jc w:val="both"/>
        <w:rPr>
          <w:ins w:id="31" w:author="Unknown"/>
          <w:rFonts w:ascii="Times New Roman" w:eastAsia="Times New Roman" w:hAnsi="Times New Roman" w:cs="Times New Roman"/>
          <w:sz w:val="24"/>
          <w:szCs w:val="24"/>
          <w:lang w:eastAsia="es-ES"/>
        </w:rPr>
      </w:pPr>
      <w:ins w:id="32" w:author="Unknown">
        <w:r w:rsidRPr="0066624C">
          <w:rPr>
            <w:rFonts w:ascii="Times New Roman" w:eastAsia="Times New Roman" w:hAnsi="Times New Roman" w:cs="Times New Roman"/>
            <w:sz w:val="24"/>
            <w:szCs w:val="24"/>
            <w:lang w:eastAsia="es-ES"/>
          </w:rPr>
          <w:lastRenderedPageBreak/>
          <w:t> </w:t>
        </w:r>
      </w:ins>
    </w:p>
    <w:p w:rsidR="0066624C" w:rsidRPr="0066624C" w:rsidRDefault="0066624C" w:rsidP="0066624C">
      <w:pPr>
        <w:shd w:val="clear" w:color="auto" w:fill="FFFFFF"/>
        <w:spacing w:before="100" w:beforeAutospacing="1" w:after="240" w:line="240" w:lineRule="auto"/>
        <w:jc w:val="center"/>
        <w:rPr>
          <w:ins w:id="33" w:author="Unknown"/>
          <w:rFonts w:ascii="Times New Roman" w:eastAsia="Times New Roman" w:hAnsi="Times New Roman" w:cs="Times New Roman"/>
          <w:sz w:val="24"/>
          <w:szCs w:val="24"/>
          <w:lang w:eastAsia="es-ES"/>
        </w:rPr>
      </w:pPr>
      <w:ins w:id="34" w:author="Unknown">
        <w:r w:rsidRPr="0066624C">
          <w:rPr>
            <w:rFonts w:ascii="Times New Roman" w:eastAsia="Times New Roman" w:hAnsi="Times New Roman" w:cs="Times New Roman"/>
            <w:b/>
            <w:bCs/>
            <w:sz w:val="24"/>
            <w:szCs w:val="24"/>
            <w:lang w:eastAsia="es-ES"/>
          </w:rPr>
          <w:t>PROPOSITO</w:t>
        </w:r>
      </w:ins>
    </w:p>
    <w:p w:rsidR="0066624C" w:rsidRPr="0066624C" w:rsidRDefault="0066624C" w:rsidP="0066624C">
      <w:pPr>
        <w:shd w:val="clear" w:color="auto" w:fill="FFFFFF"/>
        <w:spacing w:before="100" w:beforeAutospacing="1" w:after="240" w:line="240" w:lineRule="auto"/>
        <w:ind w:firstLine="708"/>
        <w:jc w:val="both"/>
        <w:rPr>
          <w:ins w:id="35" w:author="Unknown"/>
          <w:rFonts w:ascii="Times New Roman" w:eastAsia="Times New Roman" w:hAnsi="Times New Roman" w:cs="Times New Roman"/>
          <w:sz w:val="24"/>
          <w:szCs w:val="24"/>
          <w:lang w:eastAsia="es-ES"/>
        </w:rPr>
      </w:pPr>
      <w:ins w:id="36" w:author="Unknown">
        <w:r w:rsidRPr="0066624C">
          <w:rPr>
            <w:rFonts w:ascii="Times New Roman" w:eastAsia="Times New Roman" w:hAnsi="Times New Roman" w:cs="Times New Roman"/>
            <w:sz w:val="24"/>
            <w:szCs w:val="24"/>
            <w:lang w:eastAsia="es-ES"/>
          </w:rPr>
          <w:t>Vincular la relación familia escuela, sostener una comunicación fluida, para generar cambios en el proceso enseñanza aprendizaje mediante la integración de la familia en el contexto educativo con el propósito de Desarrollar en cada estudiante sus capacidades del saber, del saber hacer y del ser con la participación de los padres. Reconocer la importancia de las nuevas perspectivas respecto al aprendizaje con la mirada puesta en los padres y madres y el papel que desempeñan. Aquellos niños cuyos padres están pendiente en todo momento de sus actividades, de lo que hizo y dejo de hacer en la escuela, de apoyarlos en todo, generalmente son niños que su proceso enseñanza-aprendizaje es un éxito.</w:t>
        </w:r>
      </w:ins>
    </w:p>
    <w:p w:rsidR="0066624C" w:rsidRPr="0066624C" w:rsidRDefault="0066624C" w:rsidP="0066624C">
      <w:pPr>
        <w:shd w:val="clear" w:color="auto" w:fill="FFFFFF"/>
        <w:spacing w:before="100" w:beforeAutospacing="1" w:after="240" w:line="240" w:lineRule="auto"/>
        <w:ind w:firstLine="708"/>
        <w:jc w:val="both"/>
        <w:rPr>
          <w:ins w:id="37" w:author="Unknown"/>
          <w:rFonts w:ascii="Times New Roman" w:eastAsia="Times New Roman" w:hAnsi="Times New Roman" w:cs="Times New Roman"/>
          <w:sz w:val="24"/>
          <w:szCs w:val="24"/>
          <w:lang w:eastAsia="es-ES"/>
        </w:rPr>
      </w:pPr>
      <w:ins w:id="38" w:author="Unknown">
        <w:r w:rsidRPr="0066624C">
          <w:rPr>
            <w:rFonts w:ascii="Times New Roman" w:eastAsia="Times New Roman" w:hAnsi="Times New Roman" w:cs="Times New Roman"/>
            <w:sz w:val="24"/>
            <w:szCs w:val="24"/>
            <w:lang w:eastAsia="es-ES"/>
          </w:rPr>
          <w:t> </w:t>
        </w:r>
      </w:ins>
    </w:p>
    <w:p w:rsidR="0066624C" w:rsidRPr="0066624C" w:rsidRDefault="0066624C" w:rsidP="0066624C">
      <w:pPr>
        <w:pBdr>
          <w:bottom w:val="single" w:sz="4" w:space="1" w:color="auto"/>
        </w:pBdr>
        <w:shd w:val="clear" w:color="auto" w:fill="DBE5F1"/>
        <w:spacing w:before="100" w:beforeAutospacing="1" w:after="240" w:line="240" w:lineRule="auto"/>
        <w:ind w:firstLine="708"/>
        <w:jc w:val="center"/>
        <w:rPr>
          <w:ins w:id="39" w:author="Unknown"/>
          <w:rFonts w:ascii="Times New Roman" w:eastAsia="Times New Roman" w:hAnsi="Times New Roman" w:cs="Times New Roman"/>
          <w:sz w:val="24"/>
          <w:szCs w:val="24"/>
          <w:lang w:eastAsia="es-ES"/>
        </w:rPr>
      </w:pPr>
      <w:ins w:id="40" w:author="Unknown">
        <w:r w:rsidRPr="0066624C">
          <w:rPr>
            <w:rFonts w:ascii="Times New Roman" w:eastAsia="Times New Roman" w:hAnsi="Times New Roman" w:cs="Times New Roman"/>
            <w:b/>
            <w:bCs/>
            <w:sz w:val="24"/>
            <w:szCs w:val="24"/>
            <w:lang w:eastAsia="es-ES"/>
          </w:rPr>
          <w:t xml:space="preserve">HERRAMIENTAS DE INTEGRACIÓN </w:t>
        </w:r>
      </w:ins>
    </w:p>
    <w:p w:rsidR="0066624C" w:rsidRPr="0066624C" w:rsidRDefault="0066624C" w:rsidP="0066624C">
      <w:pPr>
        <w:pBdr>
          <w:bottom w:val="single" w:sz="4" w:space="1" w:color="auto"/>
        </w:pBdr>
        <w:shd w:val="clear" w:color="auto" w:fill="DBE5F1"/>
        <w:spacing w:before="100" w:beforeAutospacing="1" w:after="240" w:line="240" w:lineRule="auto"/>
        <w:ind w:firstLine="708"/>
        <w:jc w:val="both"/>
        <w:rPr>
          <w:ins w:id="41" w:author="Unknown"/>
          <w:rFonts w:ascii="Times New Roman" w:eastAsia="Times New Roman" w:hAnsi="Times New Roman" w:cs="Times New Roman"/>
          <w:sz w:val="24"/>
          <w:szCs w:val="24"/>
          <w:lang w:eastAsia="es-ES"/>
        </w:rPr>
      </w:pPr>
      <w:ins w:id="42" w:author="Unknown">
        <w:r w:rsidRPr="0066624C">
          <w:rPr>
            <w:rFonts w:ascii="Times New Roman" w:eastAsia="Times New Roman" w:hAnsi="Times New Roman" w:cs="Times New Roman"/>
            <w:sz w:val="24"/>
            <w:szCs w:val="24"/>
            <w:lang w:eastAsia="es-ES"/>
          </w:rPr>
          <w:t>Unificar criterios en cuanto como ayudar a los hijos en el hogar en el proceso de enseñanza aprendizaje.</w:t>
        </w:r>
      </w:ins>
    </w:p>
    <w:p w:rsidR="0066624C" w:rsidRPr="0066624C" w:rsidRDefault="0066624C" w:rsidP="0066624C">
      <w:pPr>
        <w:pBdr>
          <w:bottom w:val="single" w:sz="4" w:space="1" w:color="auto"/>
        </w:pBdr>
        <w:shd w:val="clear" w:color="auto" w:fill="DBE5F1"/>
        <w:spacing w:before="100" w:beforeAutospacing="1" w:after="240" w:line="240" w:lineRule="auto"/>
        <w:ind w:firstLine="708"/>
        <w:jc w:val="both"/>
        <w:rPr>
          <w:ins w:id="43" w:author="Unknown"/>
          <w:rFonts w:ascii="Times New Roman" w:eastAsia="Times New Roman" w:hAnsi="Times New Roman" w:cs="Times New Roman"/>
          <w:sz w:val="24"/>
          <w:szCs w:val="24"/>
          <w:lang w:eastAsia="es-ES"/>
        </w:rPr>
      </w:pPr>
      <w:ins w:id="44" w:author="Unknown">
        <w:r w:rsidRPr="0066624C">
          <w:rPr>
            <w:rFonts w:ascii="Times New Roman" w:eastAsia="Times New Roman" w:hAnsi="Times New Roman" w:cs="Times New Roman"/>
            <w:sz w:val="24"/>
            <w:szCs w:val="24"/>
            <w:lang w:eastAsia="es-ES"/>
          </w:rPr>
          <w:t>Motivar a los padres y representantes con buen trato para que se integren al proceso de enseñanza aprendizaje de sus hijos.</w:t>
        </w:r>
      </w:ins>
    </w:p>
    <w:p w:rsidR="0066624C" w:rsidRPr="0066624C" w:rsidRDefault="0066624C" w:rsidP="0066624C">
      <w:pPr>
        <w:pBdr>
          <w:bottom w:val="single" w:sz="4" w:space="1" w:color="auto"/>
        </w:pBdr>
        <w:shd w:val="clear" w:color="auto" w:fill="DBE5F1"/>
        <w:spacing w:before="100" w:beforeAutospacing="1" w:after="240" w:line="240" w:lineRule="auto"/>
        <w:ind w:firstLine="708"/>
        <w:jc w:val="both"/>
        <w:rPr>
          <w:ins w:id="45" w:author="Unknown"/>
          <w:rFonts w:ascii="Times New Roman" w:eastAsia="Times New Roman" w:hAnsi="Times New Roman" w:cs="Times New Roman"/>
          <w:sz w:val="24"/>
          <w:szCs w:val="24"/>
          <w:lang w:eastAsia="es-ES"/>
        </w:rPr>
      </w:pPr>
      <w:ins w:id="46" w:author="Unknown">
        <w:r w:rsidRPr="0066624C">
          <w:rPr>
            <w:rFonts w:ascii="Times New Roman" w:eastAsia="Times New Roman" w:hAnsi="Times New Roman" w:cs="Times New Roman"/>
            <w:sz w:val="24"/>
            <w:szCs w:val="24"/>
            <w:lang w:eastAsia="es-ES"/>
          </w:rPr>
          <w:t>Tomar en cuenta las dificultades que tienen algunos padres y representantes para apoyar a sus hijos en el proceso enseñanza aprendizaje.</w:t>
        </w:r>
      </w:ins>
    </w:p>
    <w:p w:rsidR="0066624C" w:rsidRPr="0066624C" w:rsidRDefault="0066624C" w:rsidP="0066624C">
      <w:pPr>
        <w:pBdr>
          <w:bottom w:val="single" w:sz="4" w:space="1" w:color="auto"/>
        </w:pBdr>
        <w:shd w:val="clear" w:color="auto" w:fill="DBE5F1"/>
        <w:spacing w:before="100" w:beforeAutospacing="1" w:after="240" w:line="240" w:lineRule="auto"/>
        <w:ind w:firstLine="708"/>
        <w:jc w:val="both"/>
        <w:rPr>
          <w:ins w:id="47" w:author="Unknown"/>
          <w:rFonts w:ascii="Times New Roman" w:eastAsia="Times New Roman" w:hAnsi="Times New Roman" w:cs="Times New Roman"/>
          <w:sz w:val="24"/>
          <w:szCs w:val="24"/>
          <w:lang w:eastAsia="es-ES"/>
        </w:rPr>
      </w:pPr>
      <w:ins w:id="48" w:author="Unknown">
        <w:r w:rsidRPr="0066624C">
          <w:rPr>
            <w:rFonts w:ascii="Times New Roman" w:eastAsia="Times New Roman" w:hAnsi="Times New Roman" w:cs="Times New Roman"/>
            <w:sz w:val="24"/>
            <w:szCs w:val="24"/>
            <w:lang w:eastAsia="es-ES"/>
          </w:rPr>
          <w:t>Tomar en cuenta las habilidades que tienen los padres y representantes e integrarlos en las actividades en el aula.</w:t>
        </w:r>
      </w:ins>
    </w:p>
    <w:p w:rsidR="0066624C" w:rsidRPr="0066624C" w:rsidRDefault="0066624C" w:rsidP="0066624C">
      <w:pPr>
        <w:pBdr>
          <w:bottom w:val="single" w:sz="4" w:space="1" w:color="auto"/>
        </w:pBdr>
        <w:shd w:val="clear" w:color="auto" w:fill="DBE5F1"/>
        <w:spacing w:before="100" w:beforeAutospacing="1" w:after="240" w:line="240" w:lineRule="auto"/>
        <w:ind w:firstLine="708"/>
        <w:jc w:val="both"/>
        <w:rPr>
          <w:ins w:id="49" w:author="Unknown"/>
          <w:rFonts w:ascii="Times New Roman" w:eastAsia="Times New Roman" w:hAnsi="Times New Roman" w:cs="Times New Roman"/>
          <w:sz w:val="24"/>
          <w:szCs w:val="24"/>
          <w:lang w:eastAsia="es-ES"/>
        </w:rPr>
      </w:pPr>
      <w:ins w:id="50" w:author="Unknown">
        <w:r w:rsidRPr="0066624C">
          <w:rPr>
            <w:rFonts w:ascii="Times New Roman" w:eastAsia="Times New Roman" w:hAnsi="Times New Roman" w:cs="Times New Roman"/>
            <w:sz w:val="24"/>
            <w:szCs w:val="24"/>
            <w:lang w:eastAsia="es-ES"/>
          </w:rPr>
          <w:t>Organizar talleres para fortalecer los valores de la familia y transmitírselos a los hijos.</w:t>
        </w:r>
      </w:ins>
    </w:p>
    <w:p w:rsidR="0066624C" w:rsidRPr="0066624C" w:rsidRDefault="0066624C" w:rsidP="0066624C">
      <w:pPr>
        <w:pBdr>
          <w:bottom w:val="single" w:sz="4" w:space="1" w:color="auto"/>
        </w:pBdr>
        <w:shd w:val="clear" w:color="auto" w:fill="DBE5F1"/>
        <w:spacing w:before="100" w:beforeAutospacing="1" w:after="240" w:line="240" w:lineRule="auto"/>
        <w:ind w:firstLine="708"/>
        <w:jc w:val="both"/>
        <w:rPr>
          <w:ins w:id="51" w:author="Unknown"/>
          <w:rFonts w:ascii="Times New Roman" w:eastAsia="Times New Roman" w:hAnsi="Times New Roman" w:cs="Times New Roman"/>
          <w:sz w:val="24"/>
          <w:szCs w:val="24"/>
          <w:lang w:eastAsia="es-ES"/>
        </w:rPr>
      </w:pPr>
      <w:ins w:id="52" w:author="Unknown">
        <w:r w:rsidRPr="0066624C">
          <w:rPr>
            <w:rFonts w:ascii="Times New Roman" w:eastAsia="Times New Roman" w:hAnsi="Times New Roman" w:cs="Times New Roman"/>
            <w:sz w:val="24"/>
            <w:szCs w:val="24"/>
            <w:lang w:eastAsia="es-ES"/>
          </w:rPr>
          <w:t>Dar orientación y herramientas a los padres para que participen en las actividades escolares asignadas para el hogar.</w:t>
        </w:r>
      </w:ins>
    </w:p>
    <w:p w:rsidR="0066624C" w:rsidRPr="0066624C" w:rsidRDefault="0066624C" w:rsidP="0066624C">
      <w:pPr>
        <w:shd w:val="clear" w:color="auto" w:fill="DBE5F1"/>
        <w:spacing w:before="100" w:beforeAutospacing="1" w:after="240" w:line="240" w:lineRule="auto"/>
        <w:ind w:firstLine="708"/>
        <w:jc w:val="both"/>
        <w:rPr>
          <w:ins w:id="53" w:author="Unknown"/>
          <w:rFonts w:ascii="Times New Roman" w:eastAsia="Times New Roman" w:hAnsi="Times New Roman" w:cs="Times New Roman"/>
          <w:sz w:val="24"/>
          <w:szCs w:val="24"/>
          <w:lang w:eastAsia="es-ES"/>
        </w:rPr>
      </w:pPr>
      <w:ins w:id="54" w:author="Unknown">
        <w:r w:rsidRPr="0066624C">
          <w:rPr>
            <w:rFonts w:ascii="Times New Roman" w:eastAsia="Times New Roman" w:hAnsi="Times New Roman" w:cs="Times New Roman"/>
            <w:sz w:val="24"/>
            <w:szCs w:val="24"/>
            <w:lang w:eastAsia="es-ES"/>
          </w:rPr>
          <w:t xml:space="preserve">Dar orientación a aquellos padres y representantes que tienen hijos con conductas disruptivas. </w:t>
        </w:r>
      </w:ins>
    </w:p>
    <w:p w:rsidR="0066624C" w:rsidRPr="0066624C" w:rsidRDefault="0066624C" w:rsidP="0066624C">
      <w:pPr>
        <w:shd w:val="clear" w:color="auto" w:fill="FFFFFF"/>
        <w:spacing w:before="100" w:beforeAutospacing="1" w:after="240" w:line="240" w:lineRule="auto"/>
        <w:jc w:val="center"/>
        <w:rPr>
          <w:ins w:id="55" w:author="Unknown"/>
          <w:rFonts w:ascii="Times New Roman" w:eastAsia="Times New Roman" w:hAnsi="Times New Roman" w:cs="Times New Roman"/>
          <w:sz w:val="24"/>
          <w:szCs w:val="24"/>
          <w:lang w:eastAsia="es-ES"/>
        </w:rPr>
      </w:pPr>
      <w:ins w:id="56" w:author="Unknown">
        <w:r w:rsidRPr="0066624C">
          <w:rPr>
            <w:rFonts w:ascii="Times New Roman" w:eastAsia="Times New Roman" w:hAnsi="Times New Roman" w:cs="Times New Roman"/>
            <w:sz w:val="24"/>
            <w:szCs w:val="24"/>
            <w:lang w:eastAsia="es-ES"/>
          </w:rPr>
          <w:t> </w:t>
        </w:r>
      </w:ins>
    </w:p>
    <w:p w:rsidR="0066624C" w:rsidRPr="0066624C" w:rsidRDefault="0066624C" w:rsidP="0066624C">
      <w:pPr>
        <w:shd w:val="clear" w:color="auto" w:fill="FFFFFF"/>
        <w:spacing w:before="100" w:beforeAutospacing="1" w:after="240" w:line="240" w:lineRule="auto"/>
        <w:jc w:val="center"/>
        <w:rPr>
          <w:ins w:id="57" w:author="Unknown"/>
          <w:rFonts w:ascii="Times New Roman" w:eastAsia="Times New Roman" w:hAnsi="Times New Roman" w:cs="Times New Roman"/>
          <w:sz w:val="24"/>
          <w:szCs w:val="24"/>
          <w:lang w:eastAsia="es-ES"/>
        </w:rPr>
      </w:pPr>
      <w:ins w:id="58" w:author="Unknown">
        <w:r w:rsidRPr="0066624C">
          <w:rPr>
            <w:rFonts w:ascii="Times New Roman" w:eastAsia="Times New Roman" w:hAnsi="Times New Roman" w:cs="Times New Roman"/>
            <w:b/>
            <w:bCs/>
            <w:sz w:val="24"/>
            <w:szCs w:val="24"/>
            <w:lang w:eastAsia="es-ES"/>
          </w:rPr>
          <w:t>OBJETIVO GENERAL</w:t>
        </w:r>
      </w:ins>
    </w:p>
    <w:p w:rsidR="0066624C" w:rsidRPr="0066624C" w:rsidRDefault="0066624C" w:rsidP="0066624C">
      <w:pPr>
        <w:shd w:val="clear" w:color="auto" w:fill="FFFFFF"/>
        <w:spacing w:before="100" w:beforeAutospacing="1" w:after="240" w:line="240" w:lineRule="auto"/>
        <w:ind w:firstLine="708"/>
        <w:jc w:val="both"/>
        <w:rPr>
          <w:ins w:id="59" w:author="Unknown"/>
          <w:rFonts w:ascii="Times New Roman" w:eastAsia="Times New Roman" w:hAnsi="Times New Roman" w:cs="Times New Roman"/>
          <w:sz w:val="24"/>
          <w:szCs w:val="24"/>
          <w:lang w:eastAsia="es-ES"/>
        </w:rPr>
      </w:pPr>
      <w:ins w:id="60" w:author="Unknown">
        <w:r w:rsidRPr="0066624C">
          <w:rPr>
            <w:rFonts w:ascii="Times New Roman" w:eastAsia="Times New Roman" w:hAnsi="Times New Roman" w:cs="Times New Roman"/>
            <w:sz w:val="24"/>
            <w:szCs w:val="24"/>
            <w:lang w:eastAsia="es-ES"/>
          </w:rPr>
          <w:t>Vincular a la familia en la integración en el proceso enseñanza aprendizaje a nivel de la II etapa de educación básica.</w:t>
        </w:r>
      </w:ins>
    </w:p>
    <w:p w:rsidR="0066624C" w:rsidRPr="0066624C" w:rsidRDefault="0066624C" w:rsidP="0066624C">
      <w:pPr>
        <w:shd w:val="clear" w:color="auto" w:fill="FFFFFF"/>
        <w:spacing w:before="100" w:beforeAutospacing="1" w:after="240" w:line="240" w:lineRule="auto"/>
        <w:jc w:val="center"/>
        <w:rPr>
          <w:ins w:id="61" w:author="Unknown"/>
          <w:rFonts w:ascii="Times New Roman" w:eastAsia="Times New Roman" w:hAnsi="Times New Roman" w:cs="Times New Roman"/>
          <w:sz w:val="24"/>
          <w:szCs w:val="24"/>
          <w:lang w:eastAsia="es-ES"/>
        </w:rPr>
      </w:pPr>
      <w:ins w:id="62" w:author="Unknown">
        <w:r w:rsidRPr="0066624C">
          <w:rPr>
            <w:rFonts w:ascii="Times New Roman" w:eastAsia="Times New Roman" w:hAnsi="Times New Roman" w:cs="Times New Roman"/>
            <w:sz w:val="24"/>
            <w:szCs w:val="24"/>
            <w:lang w:eastAsia="es-ES"/>
          </w:rPr>
          <w:t> </w:t>
        </w:r>
      </w:ins>
    </w:p>
    <w:p w:rsidR="0066624C" w:rsidRPr="0066624C" w:rsidRDefault="0066624C" w:rsidP="0066624C">
      <w:pPr>
        <w:shd w:val="clear" w:color="auto" w:fill="FFFFFF"/>
        <w:spacing w:before="100" w:beforeAutospacing="1" w:after="240" w:line="240" w:lineRule="auto"/>
        <w:jc w:val="center"/>
        <w:rPr>
          <w:ins w:id="63" w:author="Unknown"/>
          <w:rFonts w:ascii="Times New Roman" w:eastAsia="Times New Roman" w:hAnsi="Times New Roman" w:cs="Times New Roman"/>
          <w:sz w:val="24"/>
          <w:szCs w:val="24"/>
          <w:lang w:eastAsia="es-ES"/>
        </w:rPr>
      </w:pPr>
      <w:ins w:id="64" w:author="Unknown">
        <w:r w:rsidRPr="0066624C">
          <w:rPr>
            <w:rFonts w:ascii="Times New Roman" w:eastAsia="Times New Roman" w:hAnsi="Times New Roman" w:cs="Times New Roman"/>
            <w:b/>
            <w:bCs/>
            <w:sz w:val="24"/>
            <w:szCs w:val="24"/>
            <w:lang w:eastAsia="es-ES"/>
          </w:rPr>
          <w:t>OBJETIVOS ESPECIFICOS</w:t>
        </w:r>
      </w:ins>
    </w:p>
    <w:p w:rsidR="0066624C" w:rsidRPr="0066624C" w:rsidRDefault="0066624C" w:rsidP="0066624C">
      <w:pPr>
        <w:numPr>
          <w:ilvl w:val="0"/>
          <w:numId w:val="1"/>
        </w:numPr>
        <w:shd w:val="clear" w:color="auto" w:fill="FFFFFF"/>
        <w:spacing w:before="100" w:beforeAutospacing="1" w:after="240" w:line="240" w:lineRule="auto"/>
        <w:jc w:val="both"/>
        <w:rPr>
          <w:ins w:id="65" w:author="Unknown"/>
          <w:rFonts w:ascii="Times New Roman" w:eastAsia="Times New Roman" w:hAnsi="Times New Roman" w:cs="Times New Roman"/>
          <w:color w:val="212121"/>
          <w:sz w:val="24"/>
          <w:szCs w:val="24"/>
          <w:lang w:eastAsia="es-ES"/>
        </w:rPr>
      </w:pPr>
      <w:ins w:id="66" w:author="Unknown">
        <w:r w:rsidRPr="0066624C">
          <w:rPr>
            <w:rFonts w:ascii="Times New Roman" w:eastAsia="Times New Roman" w:hAnsi="Times New Roman" w:cs="Times New Roman"/>
            <w:color w:val="212121"/>
            <w:sz w:val="24"/>
            <w:szCs w:val="24"/>
            <w:lang w:eastAsia="es-ES"/>
          </w:rPr>
          <w:t>Unificar criterios al proceso enseñanza</w:t>
        </w:r>
        <w:r w:rsidRPr="0066624C">
          <w:rPr>
            <w:rFonts w:ascii="Times New Roman" w:eastAsia="Times New Roman" w:hAnsi="Times New Roman" w:cs="Times New Roman"/>
            <w:color w:val="212121"/>
            <w:sz w:val="24"/>
            <w:szCs w:val="24"/>
            <w:lang w:eastAsia="es-ES"/>
          </w:rPr>
          <w:softHyphen/>
          <w:t>-aprendizaje en el hogar.</w:t>
        </w:r>
      </w:ins>
    </w:p>
    <w:p w:rsidR="0066624C" w:rsidRPr="0066624C" w:rsidRDefault="0066624C" w:rsidP="0066624C">
      <w:pPr>
        <w:numPr>
          <w:ilvl w:val="0"/>
          <w:numId w:val="1"/>
        </w:numPr>
        <w:shd w:val="clear" w:color="auto" w:fill="FFFFFF"/>
        <w:spacing w:before="100" w:beforeAutospacing="1" w:after="240" w:line="240" w:lineRule="auto"/>
        <w:jc w:val="both"/>
        <w:rPr>
          <w:ins w:id="67" w:author="Unknown"/>
          <w:rFonts w:ascii="Times New Roman" w:eastAsia="Times New Roman" w:hAnsi="Times New Roman" w:cs="Times New Roman"/>
          <w:color w:val="212121"/>
          <w:sz w:val="24"/>
          <w:szCs w:val="24"/>
          <w:lang w:eastAsia="es-ES"/>
        </w:rPr>
      </w:pPr>
      <w:ins w:id="68" w:author="Unknown">
        <w:r w:rsidRPr="0066624C">
          <w:rPr>
            <w:rFonts w:ascii="Times New Roman" w:eastAsia="Times New Roman" w:hAnsi="Times New Roman" w:cs="Times New Roman"/>
            <w:color w:val="212121"/>
            <w:sz w:val="24"/>
            <w:szCs w:val="24"/>
            <w:lang w:eastAsia="es-ES"/>
          </w:rPr>
          <w:lastRenderedPageBreak/>
          <w:t>Establecer horarios para realizar tareas en el hogar.</w:t>
        </w:r>
      </w:ins>
    </w:p>
    <w:p w:rsidR="0066624C" w:rsidRPr="0066624C" w:rsidRDefault="0066624C" w:rsidP="0066624C">
      <w:pPr>
        <w:numPr>
          <w:ilvl w:val="0"/>
          <w:numId w:val="1"/>
        </w:numPr>
        <w:shd w:val="clear" w:color="auto" w:fill="FFFFFF"/>
        <w:spacing w:before="100" w:beforeAutospacing="1" w:after="240" w:line="240" w:lineRule="auto"/>
        <w:jc w:val="both"/>
        <w:rPr>
          <w:ins w:id="69" w:author="Unknown"/>
          <w:rFonts w:ascii="Times New Roman" w:eastAsia="Times New Roman" w:hAnsi="Times New Roman" w:cs="Times New Roman"/>
          <w:color w:val="212121"/>
          <w:sz w:val="24"/>
          <w:szCs w:val="24"/>
          <w:lang w:eastAsia="es-ES"/>
        </w:rPr>
      </w:pPr>
      <w:ins w:id="70" w:author="Unknown">
        <w:r w:rsidRPr="0066624C">
          <w:rPr>
            <w:rFonts w:ascii="Times New Roman" w:eastAsia="Times New Roman" w:hAnsi="Times New Roman" w:cs="Times New Roman"/>
            <w:color w:val="212121"/>
            <w:sz w:val="24"/>
            <w:szCs w:val="24"/>
            <w:lang w:eastAsia="es-ES"/>
          </w:rPr>
          <w:t>Intercambiar ideas y experiencias en cuanto a cómo brindar apoyo en las actividades de enseñanza aprendizaje en el hogar.</w:t>
        </w:r>
      </w:ins>
    </w:p>
    <w:p w:rsidR="0066624C" w:rsidRPr="0066624C" w:rsidRDefault="0066624C" w:rsidP="0066624C">
      <w:pPr>
        <w:numPr>
          <w:ilvl w:val="0"/>
          <w:numId w:val="1"/>
        </w:numPr>
        <w:shd w:val="clear" w:color="auto" w:fill="FFFFFF"/>
        <w:spacing w:before="100" w:beforeAutospacing="1" w:after="240" w:line="240" w:lineRule="auto"/>
        <w:jc w:val="both"/>
        <w:rPr>
          <w:ins w:id="71" w:author="Unknown"/>
          <w:rFonts w:ascii="Times New Roman" w:eastAsia="Times New Roman" w:hAnsi="Times New Roman" w:cs="Times New Roman"/>
          <w:color w:val="212121"/>
          <w:sz w:val="24"/>
          <w:szCs w:val="24"/>
          <w:lang w:eastAsia="es-ES"/>
        </w:rPr>
      </w:pPr>
      <w:ins w:id="72" w:author="Unknown">
        <w:r w:rsidRPr="0066624C">
          <w:rPr>
            <w:rFonts w:ascii="Times New Roman" w:eastAsia="Times New Roman" w:hAnsi="Times New Roman" w:cs="Times New Roman"/>
            <w:color w:val="212121"/>
            <w:sz w:val="24"/>
            <w:szCs w:val="24"/>
            <w:lang w:eastAsia="es-ES"/>
          </w:rPr>
          <w:t>Dar apoyo a la familia en condiciones especiales.</w:t>
        </w:r>
      </w:ins>
    </w:p>
    <w:p w:rsidR="0066624C" w:rsidRPr="0066624C" w:rsidRDefault="0066624C" w:rsidP="0066624C">
      <w:pPr>
        <w:numPr>
          <w:ilvl w:val="0"/>
          <w:numId w:val="1"/>
        </w:numPr>
        <w:shd w:val="clear" w:color="auto" w:fill="FFFFFF"/>
        <w:spacing w:before="100" w:beforeAutospacing="1" w:after="240" w:line="240" w:lineRule="auto"/>
        <w:jc w:val="both"/>
        <w:rPr>
          <w:ins w:id="73" w:author="Unknown"/>
          <w:rFonts w:ascii="Times New Roman" w:eastAsia="Times New Roman" w:hAnsi="Times New Roman" w:cs="Times New Roman"/>
          <w:color w:val="212121"/>
          <w:sz w:val="24"/>
          <w:szCs w:val="24"/>
          <w:lang w:eastAsia="es-ES"/>
        </w:rPr>
      </w:pPr>
      <w:ins w:id="74" w:author="Unknown">
        <w:r w:rsidRPr="0066624C">
          <w:rPr>
            <w:rFonts w:ascii="Times New Roman" w:eastAsia="Times New Roman" w:hAnsi="Times New Roman" w:cs="Times New Roman"/>
            <w:color w:val="212121"/>
            <w:sz w:val="24"/>
            <w:szCs w:val="24"/>
            <w:lang w:eastAsia="es-ES"/>
          </w:rPr>
          <w:t>Integrar a la familia en las actividades en el aula.</w:t>
        </w:r>
      </w:ins>
    </w:p>
    <w:p w:rsidR="0066624C" w:rsidRPr="0066624C" w:rsidRDefault="0066624C" w:rsidP="0066624C">
      <w:pPr>
        <w:numPr>
          <w:ilvl w:val="0"/>
          <w:numId w:val="1"/>
        </w:numPr>
        <w:shd w:val="clear" w:color="auto" w:fill="FFFFFF"/>
        <w:spacing w:before="100" w:beforeAutospacing="1" w:after="240" w:line="240" w:lineRule="auto"/>
        <w:jc w:val="both"/>
        <w:rPr>
          <w:ins w:id="75" w:author="Unknown"/>
          <w:rFonts w:ascii="Times New Roman" w:eastAsia="Times New Roman" w:hAnsi="Times New Roman" w:cs="Times New Roman"/>
          <w:color w:val="212121"/>
          <w:sz w:val="24"/>
          <w:szCs w:val="24"/>
          <w:lang w:eastAsia="es-ES"/>
        </w:rPr>
      </w:pPr>
      <w:ins w:id="76" w:author="Unknown">
        <w:r w:rsidRPr="0066624C">
          <w:rPr>
            <w:rFonts w:ascii="Times New Roman" w:eastAsia="Times New Roman" w:hAnsi="Times New Roman" w:cs="Times New Roman"/>
            <w:color w:val="212121"/>
            <w:sz w:val="24"/>
            <w:szCs w:val="24"/>
            <w:lang w:eastAsia="es-ES"/>
          </w:rPr>
          <w:t>Fortalecer en la familia en transición de los valores.</w:t>
        </w:r>
      </w:ins>
    </w:p>
    <w:p w:rsidR="0066624C" w:rsidRPr="0066624C" w:rsidRDefault="0066624C" w:rsidP="0066624C">
      <w:pPr>
        <w:numPr>
          <w:ilvl w:val="0"/>
          <w:numId w:val="1"/>
        </w:numPr>
        <w:shd w:val="clear" w:color="auto" w:fill="FFFFFF"/>
        <w:spacing w:before="100" w:beforeAutospacing="1" w:after="240" w:line="240" w:lineRule="auto"/>
        <w:jc w:val="both"/>
        <w:rPr>
          <w:ins w:id="77" w:author="Unknown"/>
          <w:rFonts w:ascii="Times New Roman" w:eastAsia="Times New Roman" w:hAnsi="Times New Roman" w:cs="Times New Roman"/>
          <w:color w:val="212121"/>
          <w:sz w:val="24"/>
          <w:szCs w:val="24"/>
          <w:lang w:eastAsia="es-ES"/>
        </w:rPr>
      </w:pPr>
      <w:ins w:id="78" w:author="Unknown">
        <w:r w:rsidRPr="0066624C">
          <w:rPr>
            <w:rFonts w:ascii="Times New Roman" w:eastAsia="Times New Roman" w:hAnsi="Times New Roman" w:cs="Times New Roman"/>
            <w:color w:val="212121"/>
            <w:sz w:val="24"/>
            <w:szCs w:val="24"/>
            <w:lang w:eastAsia="es-ES"/>
          </w:rPr>
          <w:t>Orientar acerca del comportamiento de los estudiantes en la escuela.</w:t>
        </w:r>
      </w:ins>
    </w:p>
    <w:p w:rsidR="0066624C" w:rsidRPr="0066624C" w:rsidRDefault="0066624C" w:rsidP="0066624C">
      <w:pPr>
        <w:numPr>
          <w:ilvl w:val="0"/>
          <w:numId w:val="1"/>
        </w:numPr>
        <w:shd w:val="clear" w:color="auto" w:fill="FFFFFF"/>
        <w:spacing w:before="100" w:beforeAutospacing="1" w:after="240" w:line="240" w:lineRule="auto"/>
        <w:jc w:val="both"/>
        <w:rPr>
          <w:ins w:id="79" w:author="Unknown"/>
          <w:rFonts w:ascii="Times New Roman" w:eastAsia="Times New Roman" w:hAnsi="Times New Roman" w:cs="Times New Roman"/>
          <w:color w:val="212121"/>
          <w:sz w:val="24"/>
          <w:szCs w:val="24"/>
          <w:lang w:eastAsia="es-ES"/>
        </w:rPr>
      </w:pPr>
      <w:ins w:id="80" w:author="Unknown">
        <w:r w:rsidRPr="0066624C">
          <w:rPr>
            <w:rFonts w:ascii="Times New Roman" w:eastAsia="Times New Roman" w:hAnsi="Times New Roman" w:cs="Times New Roman"/>
            <w:color w:val="212121"/>
            <w:sz w:val="24"/>
            <w:szCs w:val="24"/>
            <w:lang w:eastAsia="es-ES"/>
          </w:rPr>
          <w:t>Motivar a los padres y representantes para que se integren al proceso de enseñanza aprendizaje.</w:t>
        </w:r>
      </w:ins>
    </w:p>
    <w:tbl>
      <w:tblPr>
        <w:tblW w:w="0" w:type="auto"/>
        <w:tblCellMar>
          <w:left w:w="0" w:type="dxa"/>
          <w:right w:w="0" w:type="dxa"/>
        </w:tblCellMar>
        <w:tblLook w:val="04A0"/>
      </w:tblPr>
      <w:tblGrid>
        <w:gridCol w:w="1856"/>
        <w:gridCol w:w="1923"/>
        <w:gridCol w:w="1876"/>
        <w:gridCol w:w="1616"/>
        <w:gridCol w:w="1497"/>
      </w:tblGrid>
      <w:tr w:rsidR="0066624C" w:rsidRPr="0066624C" w:rsidTr="0066624C">
        <w:tc>
          <w:tcPr>
            <w:tcW w:w="149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6624C" w:rsidRPr="0066624C" w:rsidRDefault="0066624C" w:rsidP="0066624C">
            <w:pPr>
              <w:spacing w:before="100" w:beforeAutospacing="1" w:after="240" w:line="240" w:lineRule="auto"/>
              <w:jc w:val="center"/>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Pilares de la Educación</w:t>
            </w:r>
          </w:p>
        </w:tc>
        <w:tc>
          <w:tcPr>
            <w:tcW w:w="149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6624C" w:rsidRPr="0066624C" w:rsidRDefault="0066624C" w:rsidP="0066624C">
            <w:pPr>
              <w:spacing w:before="100" w:beforeAutospacing="1" w:after="240" w:line="240" w:lineRule="auto"/>
              <w:jc w:val="center"/>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Temas Articulados contextualizados</w:t>
            </w:r>
          </w:p>
        </w:tc>
        <w:tc>
          <w:tcPr>
            <w:tcW w:w="1533"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6624C" w:rsidRPr="0066624C" w:rsidRDefault="0066624C" w:rsidP="0066624C">
            <w:pPr>
              <w:spacing w:before="100" w:beforeAutospacing="1" w:after="240" w:line="240" w:lineRule="auto"/>
              <w:jc w:val="center"/>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 xml:space="preserve">Ejes Integradores </w:t>
            </w:r>
          </w:p>
        </w:tc>
        <w:tc>
          <w:tcPr>
            <w:tcW w:w="149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6624C" w:rsidRPr="0066624C" w:rsidRDefault="0066624C" w:rsidP="0066624C">
            <w:pPr>
              <w:spacing w:before="100" w:beforeAutospacing="1" w:after="240" w:line="240" w:lineRule="auto"/>
              <w:jc w:val="center"/>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Actividades</w:t>
            </w:r>
          </w:p>
        </w:tc>
        <w:tc>
          <w:tcPr>
            <w:tcW w:w="14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6624C" w:rsidRPr="0066624C" w:rsidRDefault="0066624C" w:rsidP="0066624C">
            <w:pPr>
              <w:spacing w:before="100" w:beforeAutospacing="1" w:after="240" w:line="240" w:lineRule="auto"/>
              <w:jc w:val="center"/>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Responsable</w:t>
            </w:r>
          </w:p>
        </w:tc>
      </w:tr>
      <w:tr w:rsidR="0066624C" w:rsidRPr="0066624C" w:rsidTr="0066624C">
        <w:tc>
          <w:tcPr>
            <w:tcW w:w="1496" w:type="dxa"/>
            <w:tcBorders>
              <w:top w:val="outset" w:sz="6" w:space="0" w:color="auto"/>
              <w:left w:val="outset" w:sz="6" w:space="0" w:color="auto"/>
              <w:bottom w:val="outset" w:sz="6" w:space="0" w:color="auto"/>
              <w:right w:val="outset" w:sz="6" w:space="0" w:color="auto"/>
            </w:tcBorders>
            <w:shd w:val="clear" w:color="auto" w:fill="D2EAF1"/>
            <w:tcMar>
              <w:top w:w="0" w:type="dxa"/>
              <w:left w:w="108" w:type="dxa"/>
              <w:bottom w:w="0" w:type="dxa"/>
              <w:right w:w="108" w:type="dxa"/>
            </w:tcMar>
            <w:hideMark/>
          </w:tcPr>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Unificación de criterios.</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Concientización prioridades de la Educación.</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Debilidades de la familia.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Motivación a la familia.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Fortaleza en la integración en el aula.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Valores en la familia.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Herramientas para la educación en el hogar.</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b/>
                <w:bCs/>
                <w:sz w:val="24"/>
                <w:szCs w:val="24"/>
                <w:lang w:eastAsia="es-ES"/>
              </w:rPr>
              <w:t>Orientación en las conductas disruptivas.</w:t>
            </w:r>
          </w:p>
        </w:tc>
        <w:tc>
          <w:tcPr>
            <w:tcW w:w="1496" w:type="dxa"/>
            <w:tcBorders>
              <w:top w:val="outset" w:sz="6" w:space="0" w:color="auto"/>
              <w:left w:val="outset" w:sz="6" w:space="0" w:color="auto"/>
              <w:bottom w:val="outset" w:sz="6" w:space="0" w:color="auto"/>
              <w:right w:val="outset" w:sz="6" w:space="0" w:color="auto"/>
            </w:tcBorders>
            <w:shd w:val="clear" w:color="auto" w:fill="D2EAF1"/>
            <w:tcMar>
              <w:top w:w="0" w:type="dxa"/>
              <w:left w:w="108" w:type="dxa"/>
              <w:bottom w:w="0" w:type="dxa"/>
              <w:right w:w="108" w:type="dxa"/>
            </w:tcMar>
            <w:hideMark/>
          </w:tcPr>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Prioridades educativas.</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Identificación de las debilidades.</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Motivación.</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Fortaleza.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Valores.</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Orientación en cuanto a las conductas.</w:t>
            </w:r>
          </w:p>
        </w:tc>
        <w:tc>
          <w:tcPr>
            <w:tcW w:w="1533" w:type="dxa"/>
            <w:tcBorders>
              <w:top w:val="outset" w:sz="6" w:space="0" w:color="auto"/>
              <w:left w:val="outset" w:sz="6" w:space="0" w:color="auto"/>
              <w:bottom w:val="outset" w:sz="6" w:space="0" w:color="auto"/>
              <w:right w:val="outset" w:sz="6" w:space="0" w:color="auto"/>
            </w:tcBorders>
            <w:shd w:val="clear" w:color="auto" w:fill="D2EAF1"/>
            <w:tcMar>
              <w:top w:w="0" w:type="dxa"/>
              <w:left w:w="108" w:type="dxa"/>
              <w:bottom w:w="0" w:type="dxa"/>
              <w:right w:w="108" w:type="dxa"/>
            </w:tcMar>
            <w:hideMark/>
          </w:tcPr>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Ambiente escuela.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Interrelación familia escuela.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 xml:space="preserve">Interculturalidad. </w:t>
            </w:r>
          </w:p>
        </w:tc>
        <w:tc>
          <w:tcPr>
            <w:tcW w:w="1496" w:type="dxa"/>
            <w:tcBorders>
              <w:top w:val="outset" w:sz="6" w:space="0" w:color="auto"/>
              <w:left w:val="outset" w:sz="6" w:space="0" w:color="auto"/>
              <w:bottom w:val="outset" w:sz="6" w:space="0" w:color="auto"/>
              <w:right w:val="outset" w:sz="6" w:space="0" w:color="auto"/>
            </w:tcBorders>
            <w:shd w:val="clear" w:color="auto" w:fill="D2EAF1"/>
            <w:tcMar>
              <w:top w:w="0" w:type="dxa"/>
              <w:left w:w="108" w:type="dxa"/>
              <w:bottom w:w="0" w:type="dxa"/>
              <w:right w:w="108" w:type="dxa"/>
            </w:tcMar>
            <w:hideMark/>
          </w:tcPr>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Sesiones Educativas.</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Talleres.</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Tecnología e información.</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Comunicación afectiva.</w:t>
            </w:r>
          </w:p>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Trabajo liberador e Inclusivo.</w:t>
            </w:r>
          </w:p>
        </w:tc>
        <w:tc>
          <w:tcPr>
            <w:tcW w:w="1497" w:type="dxa"/>
            <w:tcBorders>
              <w:top w:val="outset" w:sz="6" w:space="0" w:color="auto"/>
              <w:left w:val="outset" w:sz="6" w:space="0" w:color="auto"/>
              <w:bottom w:val="outset" w:sz="6" w:space="0" w:color="auto"/>
              <w:right w:val="outset" w:sz="6" w:space="0" w:color="auto"/>
            </w:tcBorders>
            <w:shd w:val="clear" w:color="auto" w:fill="D2EAF1"/>
            <w:tcMar>
              <w:top w:w="0" w:type="dxa"/>
              <w:left w:w="108" w:type="dxa"/>
              <w:bottom w:w="0" w:type="dxa"/>
              <w:right w:w="108" w:type="dxa"/>
            </w:tcMar>
            <w:hideMark/>
          </w:tcPr>
          <w:p w:rsidR="0066624C" w:rsidRPr="0066624C" w:rsidRDefault="0066624C" w:rsidP="0066624C">
            <w:pPr>
              <w:spacing w:before="100" w:beforeAutospacing="1" w:after="240" w:line="240" w:lineRule="auto"/>
              <w:rPr>
                <w:rFonts w:ascii="Times New Roman" w:eastAsia="Times New Roman" w:hAnsi="Times New Roman" w:cs="Times New Roman"/>
                <w:sz w:val="24"/>
                <w:szCs w:val="24"/>
                <w:lang w:eastAsia="es-ES"/>
              </w:rPr>
            </w:pPr>
            <w:r w:rsidRPr="0066624C">
              <w:rPr>
                <w:rFonts w:ascii="Times New Roman" w:eastAsia="Times New Roman" w:hAnsi="Times New Roman" w:cs="Times New Roman"/>
                <w:sz w:val="24"/>
                <w:szCs w:val="24"/>
                <w:lang w:eastAsia="es-ES"/>
              </w:rPr>
              <w:t>Integrantes equipo 6.</w:t>
            </w:r>
          </w:p>
        </w:tc>
      </w:tr>
    </w:tbl>
    <w:p w:rsidR="0066624C" w:rsidRPr="0066624C" w:rsidRDefault="0066624C" w:rsidP="0066624C">
      <w:pPr>
        <w:shd w:val="clear" w:color="auto" w:fill="FFFFFF"/>
        <w:spacing w:before="100" w:beforeAutospacing="1" w:after="240" w:line="240" w:lineRule="auto"/>
        <w:jc w:val="center"/>
        <w:rPr>
          <w:ins w:id="81" w:author="Unknown"/>
          <w:rFonts w:ascii="Times New Roman" w:eastAsia="Times New Roman" w:hAnsi="Times New Roman" w:cs="Times New Roman"/>
          <w:sz w:val="24"/>
          <w:szCs w:val="24"/>
          <w:lang w:eastAsia="es-ES"/>
        </w:rPr>
      </w:pPr>
      <w:ins w:id="82" w:author="Unknown">
        <w:r w:rsidRPr="0066624C">
          <w:rPr>
            <w:rFonts w:ascii="Times New Roman" w:eastAsia="Times New Roman" w:hAnsi="Times New Roman" w:cs="Times New Roman"/>
            <w:sz w:val="24"/>
            <w:szCs w:val="24"/>
            <w:lang w:eastAsia="es-ES"/>
          </w:rPr>
          <w:t> </w:t>
        </w:r>
      </w:ins>
    </w:p>
    <w:p w:rsidR="0066624C" w:rsidRPr="0066624C" w:rsidRDefault="0066624C" w:rsidP="0066624C">
      <w:pPr>
        <w:shd w:val="clear" w:color="auto" w:fill="FFFFFF"/>
        <w:spacing w:before="100" w:beforeAutospacing="1" w:after="240" w:line="240" w:lineRule="auto"/>
        <w:jc w:val="center"/>
        <w:rPr>
          <w:ins w:id="83" w:author="Unknown"/>
          <w:rFonts w:ascii="Times New Roman" w:eastAsia="Times New Roman" w:hAnsi="Times New Roman" w:cs="Times New Roman"/>
          <w:sz w:val="24"/>
          <w:szCs w:val="24"/>
          <w:lang w:eastAsia="es-ES"/>
        </w:rPr>
      </w:pPr>
      <w:ins w:id="84" w:author="Unknown">
        <w:r w:rsidRPr="0066624C">
          <w:rPr>
            <w:rFonts w:ascii="Times New Roman" w:eastAsia="Times New Roman" w:hAnsi="Times New Roman" w:cs="Times New Roman"/>
            <w:sz w:val="24"/>
            <w:szCs w:val="24"/>
            <w:lang w:eastAsia="es-ES"/>
          </w:rPr>
          <w:lastRenderedPageBreak/>
          <w:t> </w:t>
        </w:r>
      </w:ins>
    </w:p>
    <w:p w:rsidR="0066624C" w:rsidRPr="0066624C" w:rsidRDefault="0066624C" w:rsidP="0066624C">
      <w:pPr>
        <w:shd w:val="clear" w:color="auto" w:fill="FFFFFF"/>
        <w:spacing w:before="100" w:beforeAutospacing="1" w:after="240" w:line="240" w:lineRule="auto"/>
        <w:jc w:val="center"/>
        <w:rPr>
          <w:ins w:id="85" w:author="Unknown"/>
          <w:rFonts w:ascii="Times New Roman" w:eastAsia="Times New Roman" w:hAnsi="Times New Roman" w:cs="Times New Roman"/>
          <w:sz w:val="24"/>
          <w:szCs w:val="24"/>
          <w:lang w:eastAsia="es-ES"/>
        </w:rPr>
      </w:pPr>
      <w:ins w:id="86" w:author="Unknown">
        <w:r w:rsidRPr="0066624C">
          <w:rPr>
            <w:rFonts w:ascii="Times New Roman" w:eastAsia="Times New Roman" w:hAnsi="Times New Roman" w:cs="Times New Roman"/>
            <w:b/>
            <w:bCs/>
            <w:sz w:val="24"/>
            <w:szCs w:val="24"/>
            <w:lang w:eastAsia="es-ES"/>
          </w:rPr>
          <w:t>APRENDIZAJES ESPERADOS</w:t>
        </w:r>
      </w:ins>
    </w:p>
    <w:p w:rsidR="0066624C" w:rsidRPr="0066624C" w:rsidRDefault="0066624C" w:rsidP="0066624C">
      <w:pPr>
        <w:shd w:val="clear" w:color="auto" w:fill="FFFFFF"/>
        <w:spacing w:before="100" w:beforeAutospacing="1" w:after="240" w:line="240" w:lineRule="auto"/>
        <w:jc w:val="both"/>
        <w:rPr>
          <w:ins w:id="87" w:author="Unknown"/>
          <w:rFonts w:ascii="Times New Roman" w:eastAsia="Times New Roman" w:hAnsi="Times New Roman" w:cs="Times New Roman"/>
          <w:sz w:val="24"/>
          <w:szCs w:val="24"/>
          <w:u w:val="single"/>
          <w:lang w:eastAsia="es-ES"/>
        </w:rPr>
      </w:pPr>
      <w:ins w:id="88" w:author="Unknown">
        <w:r w:rsidRPr="0066624C">
          <w:rPr>
            <w:rFonts w:ascii="Times New Roman" w:eastAsia="Times New Roman" w:hAnsi="Times New Roman" w:cs="Times New Roman"/>
            <w:sz w:val="24"/>
            <w:szCs w:val="24"/>
            <w:u w:val="single"/>
            <w:lang w:eastAsia="es-ES"/>
          </w:rPr>
          <w:t xml:space="preserve">Santos, 1993. Para mejorar la práctica es preciso conocerla en profundidad. Cada día se hace más evidente esa necesidad de conocer en profundidad las realidades que vivimos en el campo educativo es imperioso la exhaustiva interpretación de las realidades concretas que permitan bajo sus propios referentes comprender el significado de los hechos, fenómenos, comportamientos y acciones educativas, insistir en que su tarea principal no es construir informes que capten la inteligibilidad y coherencia de la acción social sino revelar el significado para aquellos que la realizan. </w:t>
        </w:r>
      </w:ins>
    </w:p>
    <w:p w:rsidR="0066624C" w:rsidRPr="0066624C" w:rsidRDefault="0066624C" w:rsidP="0066624C">
      <w:pPr>
        <w:shd w:val="clear" w:color="auto" w:fill="FFFFFF"/>
        <w:spacing w:before="100" w:beforeAutospacing="1" w:after="240" w:line="240" w:lineRule="auto"/>
        <w:jc w:val="both"/>
        <w:rPr>
          <w:ins w:id="89" w:author="Unknown"/>
          <w:rFonts w:ascii="Times New Roman" w:eastAsia="Times New Roman" w:hAnsi="Times New Roman" w:cs="Times New Roman"/>
          <w:sz w:val="24"/>
          <w:szCs w:val="24"/>
          <w:lang w:eastAsia="es-ES"/>
        </w:rPr>
      </w:pPr>
      <w:ins w:id="90" w:author="Unknown">
        <w:r w:rsidRPr="0066624C">
          <w:rPr>
            <w:rFonts w:ascii="Times New Roman" w:eastAsia="Times New Roman" w:hAnsi="Times New Roman" w:cs="Times New Roman"/>
            <w:sz w:val="24"/>
            <w:szCs w:val="24"/>
            <w:lang w:eastAsia="es-ES"/>
          </w:rPr>
          <w:t>La Teoría Crítica busca mejorar la racionalidad de la practica educacional, a través del análisis autocritico de los actores del proceso con el fin de reestructurarla, tomando como refertes los valores que justifican y racionalizan sus acciones.</w:t>
        </w:r>
      </w:ins>
    </w:p>
    <w:p w:rsidR="0066624C" w:rsidRPr="0066624C" w:rsidRDefault="0066624C" w:rsidP="0066624C">
      <w:pPr>
        <w:spacing w:before="100" w:beforeAutospacing="1" w:after="100" w:afterAutospacing="1" w:line="240" w:lineRule="auto"/>
        <w:ind w:firstLine="720"/>
        <w:jc w:val="both"/>
        <w:rPr>
          <w:ins w:id="91" w:author="Unknown"/>
          <w:rFonts w:ascii="Times New Roman" w:eastAsia="Times New Roman" w:hAnsi="Times New Roman" w:cs="Times New Roman"/>
          <w:sz w:val="24"/>
          <w:szCs w:val="24"/>
          <w:lang w:eastAsia="es-ES"/>
        </w:rPr>
      </w:pPr>
      <w:ins w:id="92" w:author="Unknown">
        <w:r w:rsidRPr="0066624C">
          <w:rPr>
            <w:rFonts w:ascii="Times New Roman" w:eastAsia="Times New Roman" w:hAnsi="Times New Roman" w:cs="Times New Roman"/>
            <w:sz w:val="24"/>
            <w:szCs w:val="24"/>
            <w:lang w:eastAsia="es-ES"/>
          </w:rPr>
          <w:t xml:space="preserve">Está claro que existe una relación entre el estilo educativo familiar y el desarrollo educativo y personal de los niños y jóvenes. Como todos los buenos deseos, para superar la frontera de lo declarativo necesita de propuestas y experiencias concretas y viables. Desarrollar decididamente </w:t>
        </w:r>
        <w:r w:rsidRPr="0066624C">
          <w:rPr>
            <w:rFonts w:ascii="Times New Roman" w:eastAsia="Times New Roman" w:hAnsi="Times New Roman" w:cs="Times New Roman"/>
            <w:b/>
            <w:bCs/>
            <w:sz w:val="24"/>
            <w:szCs w:val="24"/>
            <w:lang w:eastAsia="es-ES"/>
          </w:rPr>
          <w:t>políticas de apoyo a la familia y a la infancia</w:t>
        </w:r>
        <w:r w:rsidRPr="0066624C">
          <w:rPr>
            <w:rFonts w:ascii="Times New Roman" w:eastAsia="Times New Roman" w:hAnsi="Times New Roman" w:cs="Times New Roman"/>
            <w:sz w:val="24"/>
            <w:szCs w:val="24"/>
            <w:lang w:eastAsia="es-ES"/>
          </w:rPr>
          <w:t xml:space="preserve">, significa prestar atención especial a aquellas familias desfavorecidas o en riesgo de exclusión social a través de proyectos de inserción </w:t>
        </w:r>
        <w:proofErr w:type="spellStart"/>
        <w:r w:rsidRPr="0066624C">
          <w:rPr>
            <w:rFonts w:ascii="Times New Roman" w:eastAsia="Times New Roman" w:hAnsi="Times New Roman" w:cs="Times New Roman"/>
            <w:sz w:val="24"/>
            <w:szCs w:val="24"/>
            <w:lang w:eastAsia="es-ES"/>
          </w:rPr>
          <w:t>sociolaboral</w:t>
        </w:r>
        <w:proofErr w:type="spellEnd"/>
        <w:r w:rsidRPr="0066624C">
          <w:rPr>
            <w:rFonts w:ascii="Times New Roman" w:eastAsia="Times New Roman" w:hAnsi="Times New Roman" w:cs="Times New Roman"/>
            <w:sz w:val="24"/>
            <w:szCs w:val="24"/>
            <w:lang w:eastAsia="es-ES"/>
          </w:rPr>
          <w:t xml:space="preserve">, programas para la educación familiar y de atención a las familias en situación de riesgo. Incorporar otros perfiles profesionales en los centros educativos, como los </w:t>
        </w:r>
        <w:r w:rsidRPr="0066624C">
          <w:rPr>
            <w:rFonts w:ascii="Times New Roman" w:eastAsia="Times New Roman" w:hAnsi="Times New Roman" w:cs="Times New Roman"/>
            <w:b/>
            <w:bCs/>
            <w:sz w:val="24"/>
            <w:szCs w:val="24"/>
            <w:lang w:eastAsia="es-ES"/>
          </w:rPr>
          <w:t>trabajadores o educadores sociale</w:t>
        </w:r>
        <w:r w:rsidRPr="0066624C">
          <w:rPr>
            <w:rFonts w:ascii="Times New Roman" w:eastAsia="Times New Roman" w:hAnsi="Times New Roman" w:cs="Times New Roman"/>
            <w:sz w:val="24"/>
            <w:szCs w:val="24"/>
            <w:lang w:eastAsia="es-ES"/>
          </w:rPr>
          <w:t xml:space="preserve">s, para desarrollar políticas de intervención en el medio familiar, es garantizar la escolarización de todo el alumnado en edad obligatoria, promover y llevar a cabo proyectos de educación dirigidos a aquellas familias con mayores necesidades, que al fin y al cabo, son las que no vienen por los centros cuando se realizan las escuelas de madres y de padres. </w:t>
        </w:r>
      </w:ins>
    </w:p>
    <w:p w:rsidR="0066624C" w:rsidRPr="0066624C" w:rsidRDefault="0066624C" w:rsidP="0066624C">
      <w:pPr>
        <w:spacing w:before="100" w:beforeAutospacing="1" w:after="100" w:afterAutospacing="1" w:line="240" w:lineRule="auto"/>
        <w:ind w:firstLine="708"/>
        <w:jc w:val="both"/>
        <w:rPr>
          <w:ins w:id="93" w:author="Unknown"/>
          <w:rFonts w:ascii="Times New Roman" w:eastAsia="Times New Roman" w:hAnsi="Times New Roman" w:cs="Times New Roman"/>
          <w:sz w:val="24"/>
          <w:szCs w:val="24"/>
          <w:lang w:eastAsia="es-ES"/>
        </w:rPr>
      </w:pPr>
      <w:ins w:id="94" w:author="Unknown">
        <w:r w:rsidRPr="0066624C">
          <w:rPr>
            <w:rFonts w:ascii="Times New Roman" w:eastAsia="Times New Roman" w:hAnsi="Times New Roman" w:cs="Times New Roman"/>
            <w:sz w:val="24"/>
            <w:szCs w:val="24"/>
            <w:lang w:eastAsia="es-ES"/>
          </w:rPr>
          <w:t xml:space="preserve">Intervenir desde los </w:t>
        </w:r>
        <w:r w:rsidRPr="0066624C">
          <w:rPr>
            <w:rFonts w:ascii="Times New Roman" w:eastAsia="Times New Roman" w:hAnsi="Times New Roman" w:cs="Times New Roman"/>
            <w:b/>
            <w:bCs/>
            <w:sz w:val="24"/>
            <w:szCs w:val="24"/>
            <w:lang w:eastAsia="es-ES"/>
          </w:rPr>
          <w:t>medios de comunicación social</w:t>
        </w:r>
        <w:r w:rsidRPr="0066624C">
          <w:rPr>
            <w:rFonts w:ascii="Times New Roman" w:eastAsia="Times New Roman" w:hAnsi="Times New Roman" w:cs="Times New Roman"/>
            <w:sz w:val="24"/>
            <w:szCs w:val="24"/>
            <w:lang w:eastAsia="es-ES"/>
          </w:rPr>
          <w:t xml:space="preserve">. Crear programas que traten sobre la educación familiar. Idear fórmulas adecuadas para que las familias colaboren con los centros en la educación de sus hijos. </w:t>
        </w:r>
        <w:r w:rsidRPr="0066624C">
          <w:rPr>
            <w:rFonts w:ascii="Times New Roman" w:eastAsia="Times New Roman" w:hAnsi="Times New Roman" w:cs="Times New Roman"/>
            <w:b/>
            <w:bCs/>
            <w:sz w:val="24"/>
            <w:szCs w:val="24"/>
            <w:lang w:eastAsia="es-ES"/>
          </w:rPr>
          <w:t>“Acuerdos Familia-Instituto”</w:t>
        </w:r>
        <w:r w:rsidRPr="0066624C">
          <w:rPr>
            <w:rFonts w:ascii="Times New Roman" w:eastAsia="Times New Roman" w:hAnsi="Times New Roman" w:cs="Times New Roman"/>
            <w:sz w:val="24"/>
            <w:szCs w:val="24"/>
            <w:lang w:eastAsia="es-ES"/>
          </w:rPr>
          <w:t xml:space="preserve"> buscando experiencias de participación y colaboración familiar, como por ejemplo la de los padres </w:t>
        </w:r>
        <w:r w:rsidRPr="0066624C">
          <w:rPr>
            <w:rFonts w:ascii="Times New Roman" w:eastAsia="Times New Roman" w:hAnsi="Times New Roman" w:cs="Times New Roman"/>
            <w:b/>
            <w:bCs/>
            <w:sz w:val="24"/>
            <w:szCs w:val="24"/>
            <w:lang w:eastAsia="es-ES"/>
          </w:rPr>
          <w:t>“delegados de clase”</w:t>
        </w:r>
        <w:r w:rsidRPr="0066624C">
          <w:rPr>
            <w:rFonts w:ascii="Times New Roman" w:eastAsia="Times New Roman" w:hAnsi="Times New Roman" w:cs="Times New Roman"/>
            <w:sz w:val="24"/>
            <w:szCs w:val="24"/>
            <w:lang w:eastAsia="es-ES"/>
          </w:rPr>
          <w:t>. Si en cada grupo se ofrece la posibilidad de que dos o tres padres o madres salgan elegidos como representantes del resto de las familias, se favorece su participación por medio de reuniones periódicas y se proponen actividades significativas para ello y podemos estar seguros que las familias estarán interesadas en esa participación.</w:t>
        </w:r>
      </w:ins>
    </w:p>
    <w:p w:rsidR="0066624C" w:rsidRPr="0066624C" w:rsidRDefault="0066624C" w:rsidP="0066624C">
      <w:pPr>
        <w:spacing w:before="100" w:beforeAutospacing="1" w:after="100" w:afterAutospacing="1" w:line="240" w:lineRule="auto"/>
        <w:rPr>
          <w:ins w:id="95" w:author="Unknown"/>
          <w:rFonts w:ascii="Times New Roman" w:eastAsia="Times New Roman" w:hAnsi="Times New Roman" w:cs="Times New Roman"/>
          <w:sz w:val="24"/>
          <w:szCs w:val="24"/>
          <w:lang w:eastAsia="es-ES"/>
        </w:rPr>
      </w:pPr>
      <w:ins w:id="96" w:author="Unknown">
        <w:r w:rsidRPr="0066624C">
          <w:rPr>
            <w:rFonts w:ascii="Times New Roman" w:eastAsia="Times New Roman" w:hAnsi="Times New Roman" w:cs="Times New Roman"/>
            <w:sz w:val="24"/>
            <w:szCs w:val="24"/>
            <w:lang w:eastAsia="es-ES"/>
          </w:rPr>
          <w:t> </w:t>
        </w:r>
      </w:ins>
    </w:p>
    <w:p w:rsidR="0066624C" w:rsidRPr="0066624C" w:rsidRDefault="0066624C" w:rsidP="0066624C">
      <w:pPr>
        <w:spacing w:after="0" w:line="240" w:lineRule="auto"/>
        <w:rPr>
          <w:ins w:id="97" w:author="Unknown"/>
          <w:rFonts w:ascii="Times New Roman" w:eastAsia="Times New Roman" w:hAnsi="Times New Roman" w:cs="Times New Roman"/>
          <w:sz w:val="24"/>
          <w:szCs w:val="24"/>
          <w:lang w:eastAsia="es-ES"/>
        </w:rPr>
      </w:pPr>
      <w:ins w:id="98" w:author="Unknown">
        <w:r w:rsidRPr="0066624C">
          <w:rPr>
            <w:rFonts w:ascii="Times New Roman" w:eastAsia="Times New Roman" w:hAnsi="Times New Roman" w:cs="Times New Roman"/>
            <w:sz w:val="24"/>
            <w:szCs w:val="24"/>
            <w:lang w:eastAsia="es-ES"/>
          </w:rPr>
          <w:t xml:space="preserve">Jueves, 13 de Agosto de 2009 17:32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"http://http:/educaven.blogia.com/acercade" </w:instrText>
        </w:r>
        <w:r w:rsidRPr="0066624C">
          <w:rPr>
            <w:rFonts w:ascii="Times New Roman" w:eastAsia="Times New Roman" w:hAnsi="Times New Roman" w:cs="Times New Roman"/>
            <w:sz w:val="24"/>
            <w:szCs w:val="24"/>
            <w:lang w:eastAsia="es-ES"/>
          </w:rPr>
          <w:fldChar w:fldCharType="separate"/>
        </w:r>
        <w:proofErr w:type="spellStart"/>
        <w:r w:rsidRPr="0066624C">
          <w:rPr>
            <w:rFonts w:ascii="Times New Roman" w:eastAsia="Times New Roman" w:hAnsi="Times New Roman" w:cs="Times New Roman"/>
            <w:color w:val="0000FF"/>
            <w:sz w:val="24"/>
            <w:szCs w:val="24"/>
            <w:u w:val="single"/>
            <w:lang w:eastAsia="es-ES"/>
          </w:rPr>
          <w:t>educaven</w:t>
        </w:r>
        <w:proofErr w:type="spellEnd"/>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"http://educaven.blogia.com/2009/081301-rol-de-la-familia-en-el-proceso-educativo-formal.php"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FF"/>
            <w:sz w:val="24"/>
            <w:szCs w:val="24"/>
            <w:u w:val="single"/>
            <w:lang w:eastAsia="es-ES"/>
          </w:rPr>
          <w:t>Enlace permanente</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 xml:space="preserve">. </w:t>
        </w:r>
        <w:proofErr w:type="gramStart"/>
        <w:r w:rsidRPr="0066624C">
          <w:rPr>
            <w:rFonts w:ascii="Times New Roman" w:eastAsia="Times New Roman" w:hAnsi="Times New Roman" w:cs="Times New Roman"/>
            <w:sz w:val="24"/>
            <w:szCs w:val="24"/>
            <w:lang w:eastAsia="es-ES"/>
          </w:rPr>
          <w:t>sin</w:t>
        </w:r>
        <w:proofErr w:type="gramEnd"/>
        <w:r w:rsidRPr="0066624C">
          <w:rPr>
            <w:rFonts w:ascii="Times New Roman" w:eastAsia="Times New Roman" w:hAnsi="Times New Roman" w:cs="Times New Roman"/>
            <w:sz w:val="24"/>
            <w:szCs w:val="24"/>
            <w:lang w:eastAsia="es-ES"/>
          </w:rPr>
          <w:t xml:space="preserve"> tema Hay </w:t>
        </w:r>
        <w:r w:rsidRPr="0066624C">
          <w:rPr>
            <w:rFonts w:ascii="Times New Roman" w:eastAsia="Times New Roman" w:hAnsi="Times New Roman" w:cs="Times New Roman"/>
            <w:sz w:val="24"/>
            <w:szCs w:val="24"/>
            <w:lang w:eastAsia="es-ES"/>
          </w:rPr>
          <w:fldChar w:fldCharType="begin"/>
        </w:r>
        <w:r w:rsidRPr="0066624C">
          <w:rPr>
            <w:rFonts w:ascii="Times New Roman" w:eastAsia="Times New Roman" w:hAnsi="Times New Roman" w:cs="Times New Roman"/>
            <w:sz w:val="24"/>
            <w:szCs w:val="24"/>
            <w:lang w:eastAsia="es-ES"/>
          </w:rPr>
          <w:instrText xml:space="preserve"> HYPERLINK "http://educaven.blogia.com/2009/081301-rol-de-la-familia-en-el-proceso-educativo-formal.php" \l "comentarios" </w:instrText>
        </w:r>
        <w:r w:rsidRPr="0066624C">
          <w:rPr>
            <w:rFonts w:ascii="Times New Roman" w:eastAsia="Times New Roman" w:hAnsi="Times New Roman" w:cs="Times New Roman"/>
            <w:sz w:val="24"/>
            <w:szCs w:val="24"/>
            <w:lang w:eastAsia="es-ES"/>
          </w:rPr>
          <w:fldChar w:fldCharType="separate"/>
        </w:r>
        <w:r w:rsidRPr="0066624C">
          <w:rPr>
            <w:rFonts w:ascii="Times New Roman" w:eastAsia="Times New Roman" w:hAnsi="Times New Roman" w:cs="Times New Roman"/>
            <w:color w:val="0000FF"/>
            <w:sz w:val="24"/>
            <w:szCs w:val="24"/>
            <w:u w:val="single"/>
            <w:lang w:eastAsia="es-ES"/>
          </w:rPr>
          <w:t>4 comentarios</w:t>
        </w:r>
        <w:r w:rsidRPr="0066624C">
          <w:rPr>
            <w:rFonts w:ascii="Times New Roman" w:eastAsia="Times New Roman" w:hAnsi="Times New Roman" w:cs="Times New Roman"/>
            <w:sz w:val="24"/>
            <w:szCs w:val="24"/>
            <w:lang w:eastAsia="es-ES"/>
          </w:rPr>
          <w:fldChar w:fldCharType="end"/>
        </w:r>
        <w:r w:rsidRPr="0066624C">
          <w:rPr>
            <w:rFonts w:ascii="Times New Roman" w:eastAsia="Times New Roman" w:hAnsi="Times New Roman" w:cs="Times New Roman"/>
            <w:sz w:val="24"/>
            <w:szCs w:val="24"/>
            <w:lang w:eastAsia="es-ES"/>
          </w:rPr>
          <w:t>.</w:t>
        </w:r>
      </w:ins>
    </w:p>
    <w:p w:rsidR="0066624C" w:rsidRPr="0066624C" w:rsidRDefault="0066624C" w:rsidP="0066624C">
      <w:pPr>
        <w:spacing w:after="0" w:line="240" w:lineRule="auto"/>
        <w:rPr>
          <w:ins w:id="99" w:author="Unknown"/>
          <w:rFonts w:ascii="Times New Roman" w:eastAsia="Times New Roman" w:hAnsi="Times New Roman" w:cs="Times New Roman"/>
          <w:sz w:val="24"/>
          <w:szCs w:val="24"/>
          <w:lang w:eastAsia="es-ES"/>
        </w:rPr>
      </w:pPr>
    </w:p>
    <w:p w:rsidR="00F31A82" w:rsidRDefault="00F31A82" w:rsidP="0066624C">
      <w:pPr>
        <w:spacing w:before="100" w:beforeAutospacing="1" w:after="100" w:afterAutospacing="1" w:line="240" w:lineRule="auto"/>
        <w:outlineLvl w:val="1"/>
      </w:pPr>
    </w:p>
    <w:sectPr w:rsidR="00F31A82" w:rsidSect="00F31A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D1E85"/>
    <w:multiLevelType w:val="multilevel"/>
    <w:tmpl w:val="2F0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259A4"/>
    <w:multiLevelType w:val="multilevel"/>
    <w:tmpl w:val="5FB8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17230"/>
    <w:multiLevelType w:val="multilevel"/>
    <w:tmpl w:val="57BC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A432C8"/>
    <w:multiLevelType w:val="multilevel"/>
    <w:tmpl w:val="AE9C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6624C"/>
    <w:rsid w:val="0066624C"/>
    <w:rsid w:val="00F31A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A82"/>
  </w:style>
  <w:style w:type="paragraph" w:styleId="Ttulo1">
    <w:name w:val="heading 1"/>
    <w:basedOn w:val="Normal"/>
    <w:link w:val="Ttulo1Car"/>
    <w:uiPriority w:val="9"/>
    <w:qFormat/>
    <w:rsid w:val="00666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6624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6624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24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6624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6624C"/>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66624C"/>
    <w:rPr>
      <w:color w:val="0000FF"/>
      <w:u w:val="single"/>
    </w:rPr>
  </w:style>
  <w:style w:type="paragraph" w:customStyle="1" w:styleId="tags">
    <w:name w:val="tags"/>
    <w:basedOn w:val="Normal"/>
    <w:rsid w:val="0066624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662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624C"/>
    <w:rPr>
      <w:b/>
      <w:bCs/>
    </w:rPr>
  </w:style>
  <w:style w:type="paragraph" w:styleId="Textodeglobo">
    <w:name w:val="Balloon Text"/>
    <w:basedOn w:val="Normal"/>
    <w:link w:val="TextodegloboCar"/>
    <w:uiPriority w:val="99"/>
    <w:semiHidden/>
    <w:unhideWhenUsed/>
    <w:rsid w:val="006662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2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6332504">
      <w:bodyDiv w:val="1"/>
      <w:marLeft w:val="0"/>
      <w:marRight w:val="0"/>
      <w:marTop w:val="0"/>
      <w:marBottom w:val="0"/>
      <w:divBdr>
        <w:top w:val="none" w:sz="0" w:space="0" w:color="auto"/>
        <w:left w:val="none" w:sz="0" w:space="0" w:color="auto"/>
        <w:bottom w:val="none" w:sz="0" w:space="0" w:color="auto"/>
        <w:right w:val="none" w:sz="0" w:space="0" w:color="auto"/>
      </w:divBdr>
      <w:divsChild>
        <w:div w:id="668102094">
          <w:marLeft w:val="0"/>
          <w:marRight w:val="0"/>
          <w:marTop w:val="0"/>
          <w:marBottom w:val="0"/>
          <w:divBdr>
            <w:top w:val="none" w:sz="0" w:space="0" w:color="auto"/>
            <w:left w:val="none" w:sz="0" w:space="0" w:color="auto"/>
            <w:bottom w:val="none" w:sz="0" w:space="0" w:color="auto"/>
            <w:right w:val="none" w:sz="0" w:space="0" w:color="auto"/>
          </w:divBdr>
          <w:divsChild>
            <w:div w:id="1031342511">
              <w:marLeft w:val="0"/>
              <w:marRight w:val="0"/>
              <w:marTop w:val="0"/>
              <w:marBottom w:val="0"/>
              <w:divBdr>
                <w:top w:val="none" w:sz="0" w:space="0" w:color="auto"/>
                <w:left w:val="none" w:sz="0" w:space="0" w:color="auto"/>
                <w:bottom w:val="none" w:sz="0" w:space="0" w:color="auto"/>
                <w:right w:val="none" w:sz="0" w:space="0" w:color="auto"/>
              </w:divBdr>
            </w:div>
            <w:div w:id="1959991746">
              <w:marLeft w:val="0"/>
              <w:marRight w:val="0"/>
              <w:marTop w:val="0"/>
              <w:marBottom w:val="0"/>
              <w:divBdr>
                <w:top w:val="none" w:sz="0" w:space="0" w:color="auto"/>
                <w:left w:val="none" w:sz="0" w:space="0" w:color="auto"/>
                <w:bottom w:val="none" w:sz="0" w:space="0" w:color="auto"/>
                <w:right w:val="none" w:sz="0" w:space="0" w:color="auto"/>
              </w:divBdr>
              <w:divsChild>
                <w:div w:id="1772162127">
                  <w:marLeft w:val="0"/>
                  <w:marRight w:val="0"/>
                  <w:marTop w:val="0"/>
                  <w:marBottom w:val="0"/>
                  <w:divBdr>
                    <w:top w:val="none" w:sz="0" w:space="0" w:color="auto"/>
                    <w:left w:val="none" w:sz="0" w:space="0" w:color="auto"/>
                    <w:bottom w:val="none" w:sz="0" w:space="0" w:color="auto"/>
                    <w:right w:val="none" w:sz="0" w:space="0" w:color="auto"/>
                  </w:divBdr>
                  <w:divsChild>
                    <w:div w:id="559486538">
                      <w:marLeft w:val="0"/>
                      <w:marRight w:val="0"/>
                      <w:marTop w:val="0"/>
                      <w:marBottom w:val="0"/>
                      <w:divBdr>
                        <w:top w:val="none" w:sz="0" w:space="0" w:color="auto"/>
                        <w:left w:val="none" w:sz="0" w:space="0" w:color="auto"/>
                        <w:bottom w:val="none" w:sz="0" w:space="0" w:color="auto"/>
                        <w:right w:val="none" w:sz="0" w:space="0" w:color="auto"/>
                      </w:divBdr>
                      <w:divsChild>
                        <w:div w:id="163475108">
                          <w:marLeft w:val="0"/>
                          <w:marRight w:val="0"/>
                          <w:marTop w:val="0"/>
                          <w:marBottom w:val="0"/>
                          <w:divBdr>
                            <w:top w:val="none" w:sz="0" w:space="0" w:color="auto"/>
                            <w:left w:val="none" w:sz="0" w:space="0" w:color="auto"/>
                            <w:bottom w:val="none" w:sz="0" w:space="0" w:color="auto"/>
                            <w:right w:val="none" w:sz="0" w:space="0" w:color="auto"/>
                          </w:divBdr>
                        </w:div>
                      </w:divsChild>
                    </w:div>
                    <w:div w:id="1395474281">
                      <w:marLeft w:val="0"/>
                      <w:marRight w:val="0"/>
                      <w:marTop w:val="0"/>
                      <w:marBottom w:val="0"/>
                      <w:divBdr>
                        <w:top w:val="none" w:sz="0" w:space="0" w:color="auto"/>
                        <w:left w:val="none" w:sz="0" w:space="0" w:color="auto"/>
                        <w:bottom w:val="none" w:sz="0" w:space="0" w:color="auto"/>
                        <w:right w:val="none" w:sz="0" w:space="0" w:color="auto"/>
                      </w:divBdr>
                      <w:divsChild>
                        <w:div w:id="662011285">
                          <w:marLeft w:val="0"/>
                          <w:marRight w:val="0"/>
                          <w:marTop w:val="0"/>
                          <w:marBottom w:val="0"/>
                          <w:divBdr>
                            <w:top w:val="none" w:sz="0" w:space="0" w:color="auto"/>
                            <w:left w:val="none" w:sz="0" w:space="0" w:color="auto"/>
                            <w:bottom w:val="none" w:sz="0" w:space="0" w:color="auto"/>
                            <w:right w:val="none" w:sz="0" w:space="0" w:color="auto"/>
                          </w:divBdr>
                        </w:div>
                        <w:div w:id="1821651550">
                          <w:marLeft w:val="0"/>
                          <w:marRight w:val="0"/>
                          <w:marTop w:val="0"/>
                          <w:marBottom w:val="0"/>
                          <w:divBdr>
                            <w:top w:val="none" w:sz="0" w:space="0" w:color="auto"/>
                            <w:left w:val="none" w:sz="0" w:space="0" w:color="auto"/>
                            <w:bottom w:val="none" w:sz="0" w:space="0" w:color="auto"/>
                            <w:right w:val="none" w:sz="0" w:space="0" w:color="auto"/>
                          </w:divBdr>
                        </w:div>
                      </w:divsChild>
                    </w:div>
                    <w:div w:id="2034454283">
                      <w:marLeft w:val="0"/>
                      <w:marRight w:val="0"/>
                      <w:marTop w:val="0"/>
                      <w:marBottom w:val="0"/>
                      <w:divBdr>
                        <w:top w:val="none" w:sz="0" w:space="0" w:color="auto"/>
                        <w:left w:val="none" w:sz="0" w:space="0" w:color="auto"/>
                        <w:bottom w:val="none" w:sz="0" w:space="0" w:color="auto"/>
                        <w:right w:val="none" w:sz="0" w:space="0" w:color="auto"/>
                      </w:divBdr>
                      <w:divsChild>
                        <w:div w:id="15887880">
                          <w:marLeft w:val="0"/>
                          <w:marRight w:val="0"/>
                          <w:marTop w:val="0"/>
                          <w:marBottom w:val="0"/>
                          <w:divBdr>
                            <w:top w:val="none" w:sz="0" w:space="0" w:color="auto"/>
                            <w:left w:val="none" w:sz="0" w:space="0" w:color="auto"/>
                            <w:bottom w:val="none" w:sz="0" w:space="0" w:color="auto"/>
                            <w:right w:val="none" w:sz="0" w:space="0" w:color="auto"/>
                          </w:divBdr>
                          <w:divsChild>
                            <w:div w:id="878594330">
                              <w:marLeft w:val="0"/>
                              <w:marRight w:val="0"/>
                              <w:marTop w:val="0"/>
                              <w:marBottom w:val="0"/>
                              <w:divBdr>
                                <w:top w:val="none" w:sz="0" w:space="0" w:color="auto"/>
                                <w:left w:val="none" w:sz="0" w:space="0" w:color="auto"/>
                                <w:bottom w:val="none" w:sz="0" w:space="0" w:color="auto"/>
                                <w:right w:val="none" w:sz="0" w:space="0" w:color="auto"/>
                              </w:divBdr>
                            </w:div>
                          </w:divsChild>
                        </w:div>
                        <w:div w:id="1603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151">
                  <w:marLeft w:val="0"/>
                  <w:marRight w:val="0"/>
                  <w:marTop w:val="0"/>
                  <w:marBottom w:val="0"/>
                  <w:divBdr>
                    <w:top w:val="none" w:sz="0" w:space="0" w:color="auto"/>
                    <w:left w:val="none" w:sz="0" w:space="0" w:color="auto"/>
                    <w:bottom w:val="none" w:sz="0" w:space="0" w:color="auto"/>
                    <w:right w:val="none" w:sz="0" w:space="0" w:color="auto"/>
                  </w:divBdr>
                  <w:divsChild>
                    <w:div w:id="961112197">
                      <w:marLeft w:val="0"/>
                      <w:marRight w:val="0"/>
                      <w:marTop w:val="0"/>
                      <w:marBottom w:val="0"/>
                      <w:divBdr>
                        <w:top w:val="none" w:sz="0" w:space="0" w:color="auto"/>
                        <w:left w:val="none" w:sz="0" w:space="0" w:color="auto"/>
                        <w:bottom w:val="none" w:sz="0" w:space="0" w:color="auto"/>
                        <w:right w:val="none" w:sz="0" w:space="0" w:color="auto"/>
                      </w:divBdr>
                      <w:divsChild>
                        <w:div w:id="1394502595">
                          <w:marLeft w:val="0"/>
                          <w:marRight w:val="0"/>
                          <w:marTop w:val="0"/>
                          <w:marBottom w:val="0"/>
                          <w:divBdr>
                            <w:top w:val="none" w:sz="0" w:space="0" w:color="auto"/>
                            <w:left w:val="none" w:sz="0" w:space="0" w:color="auto"/>
                            <w:bottom w:val="none" w:sz="0" w:space="0" w:color="auto"/>
                            <w:right w:val="none" w:sz="0" w:space="0" w:color="auto"/>
                          </w:divBdr>
                          <w:divsChild>
                            <w:div w:id="20834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763">
                      <w:marLeft w:val="0"/>
                      <w:marRight w:val="0"/>
                      <w:marTop w:val="0"/>
                      <w:marBottom w:val="0"/>
                      <w:divBdr>
                        <w:top w:val="none" w:sz="0" w:space="0" w:color="auto"/>
                        <w:left w:val="none" w:sz="0" w:space="0" w:color="auto"/>
                        <w:bottom w:val="none" w:sz="0" w:space="0" w:color="auto"/>
                        <w:right w:val="none" w:sz="0" w:space="0" w:color="auto"/>
                      </w:divBdr>
                      <w:divsChild>
                        <w:div w:id="1167479072">
                          <w:marLeft w:val="0"/>
                          <w:marRight w:val="0"/>
                          <w:marTop w:val="0"/>
                          <w:marBottom w:val="0"/>
                          <w:divBdr>
                            <w:top w:val="none" w:sz="0" w:space="0" w:color="auto"/>
                            <w:left w:val="none" w:sz="0" w:space="0" w:color="auto"/>
                            <w:bottom w:val="none" w:sz="0" w:space="0" w:color="auto"/>
                            <w:right w:val="none" w:sz="0" w:space="0" w:color="auto"/>
                          </w:divBdr>
                          <w:divsChild>
                            <w:div w:id="645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37">
                      <w:marLeft w:val="0"/>
                      <w:marRight w:val="0"/>
                      <w:marTop w:val="0"/>
                      <w:marBottom w:val="0"/>
                      <w:divBdr>
                        <w:top w:val="none" w:sz="0" w:space="0" w:color="auto"/>
                        <w:left w:val="none" w:sz="0" w:space="0" w:color="auto"/>
                        <w:bottom w:val="none" w:sz="0" w:space="0" w:color="auto"/>
                        <w:right w:val="none" w:sz="0" w:space="0" w:color="auto"/>
                      </w:divBdr>
                      <w:divsChild>
                        <w:div w:id="1750299621">
                          <w:marLeft w:val="0"/>
                          <w:marRight w:val="0"/>
                          <w:marTop w:val="0"/>
                          <w:marBottom w:val="0"/>
                          <w:divBdr>
                            <w:top w:val="none" w:sz="0" w:space="0" w:color="auto"/>
                            <w:left w:val="none" w:sz="0" w:space="0" w:color="auto"/>
                            <w:bottom w:val="none" w:sz="0" w:space="0" w:color="auto"/>
                            <w:right w:val="none" w:sz="0" w:space="0" w:color="auto"/>
                          </w:divBdr>
                          <w:divsChild>
                            <w:div w:id="855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5549">
                      <w:marLeft w:val="0"/>
                      <w:marRight w:val="0"/>
                      <w:marTop w:val="0"/>
                      <w:marBottom w:val="0"/>
                      <w:divBdr>
                        <w:top w:val="none" w:sz="0" w:space="0" w:color="auto"/>
                        <w:left w:val="none" w:sz="0" w:space="0" w:color="auto"/>
                        <w:bottom w:val="none" w:sz="0" w:space="0" w:color="auto"/>
                        <w:right w:val="none" w:sz="0" w:space="0" w:color="auto"/>
                      </w:divBdr>
                      <w:divsChild>
                        <w:div w:id="209390535">
                          <w:marLeft w:val="0"/>
                          <w:marRight w:val="0"/>
                          <w:marTop w:val="0"/>
                          <w:marBottom w:val="0"/>
                          <w:divBdr>
                            <w:top w:val="none" w:sz="0" w:space="0" w:color="auto"/>
                            <w:left w:val="none" w:sz="0" w:space="0" w:color="auto"/>
                            <w:bottom w:val="none" w:sz="0" w:space="0" w:color="auto"/>
                            <w:right w:val="none" w:sz="0" w:space="0" w:color="auto"/>
                          </w:divBdr>
                          <w:divsChild>
                            <w:div w:id="14287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275">
                      <w:marLeft w:val="0"/>
                      <w:marRight w:val="0"/>
                      <w:marTop w:val="0"/>
                      <w:marBottom w:val="0"/>
                      <w:divBdr>
                        <w:top w:val="none" w:sz="0" w:space="0" w:color="auto"/>
                        <w:left w:val="none" w:sz="0" w:space="0" w:color="auto"/>
                        <w:bottom w:val="none" w:sz="0" w:space="0" w:color="auto"/>
                        <w:right w:val="none" w:sz="0" w:space="0" w:color="auto"/>
                      </w:divBdr>
                    </w:div>
                    <w:div w:id="18403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8467">
          <w:marLeft w:val="0"/>
          <w:marRight w:val="0"/>
          <w:marTop w:val="0"/>
          <w:marBottom w:val="0"/>
          <w:divBdr>
            <w:top w:val="none" w:sz="0" w:space="0" w:color="auto"/>
            <w:left w:val="none" w:sz="0" w:space="0" w:color="auto"/>
            <w:bottom w:val="none" w:sz="0" w:space="0" w:color="auto"/>
            <w:right w:val="none" w:sz="0" w:space="0" w:color="auto"/>
          </w:divBdr>
          <w:divsChild>
            <w:div w:id="990870055">
              <w:marLeft w:val="0"/>
              <w:marRight w:val="0"/>
              <w:marTop w:val="0"/>
              <w:marBottom w:val="0"/>
              <w:divBdr>
                <w:top w:val="none" w:sz="0" w:space="0" w:color="auto"/>
                <w:left w:val="none" w:sz="0" w:space="0" w:color="auto"/>
                <w:bottom w:val="none" w:sz="0" w:space="0" w:color="auto"/>
                <w:right w:val="none" w:sz="0" w:space="0" w:color="auto"/>
              </w:divBdr>
              <w:divsChild>
                <w:div w:id="385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1933</Words>
  <Characters>10632</Characters>
  <Application>Microsoft Office Word</Application>
  <DocSecurity>0</DocSecurity>
  <Lines>88</Lines>
  <Paragraphs>25</Paragraphs>
  <ScaleCrop>false</ScaleCrop>
  <Company>ZZ</Company>
  <LinksUpToDate>false</LinksUpToDate>
  <CharactersWithSpaces>12540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1</cp:revision>
  <dcterms:created xsi:type="dcterms:W3CDTF">2012-02-29T14:46:00Z</dcterms:created>
  <dcterms:modified xsi:type="dcterms:W3CDTF">2012-02-29T14:48:00Z</dcterms:modified>
</cp:coreProperties>
</file>